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03FCF" w14:textId="31343CF5" w:rsidR="000145BA" w:rsidRPr="00BC48E6" w:rsidRDefault="000145BA" w:rsidP="00622078">
      <w:pPr>
        <w:pStyle w:val="NormalWeb"/>
        <w:spacing w:before="240" w:beforeAutospacing="0" w:after="0" w:afterAutospacing="0" w:line="360" w:lineRule="auto"/>
        <w:jc w:val="center"/>
        <w:rPr>
          <w:color w:val="000000"/>
        </w:rPr>
      </w:pPr>
      <w:r w:rsidRPr="00BC48E6">
        <w:rPr>
          <w:rFonts w:ascii="Arial" w:hAnsi="Arial" w:cs="Arial"/>
          <w:b/>
          <w:bCs/>
          <w:color w:val="000000"/>
          <w:sz w:val="22"/>
          <w:szCs w:val="22"/>
        </w:rPr>
        <w:t xml:space="preserve">Recontamination of hands over 24 hours using a </w:t>
      </w:r>
      <w:r w:rsidR="00684C07">
        <w:rPr>
          <w:rFonts w:ascii="Arial" w:hAnsi="Arial" w:cs="Arial"/>
          <w:b/>
          <w:bCs/>
          <w:color w:val="000000"/>
          <w:sz w:val="22"/>
          <w:szCs w:val="22"/>
        </w:rPr>
        <w:t xml:space="preserve">quaternary ammonium </w:t>
      </w:r>
      <w:r w:rsidRPr="00BC48E6">
        <w:rPr>
          <w:rFonts w:ascii="Arial" w:hAnsi="Arial" w:cs="Arial"/>
          <w:b/>
          <w:bCs/>
          <w:color w:val="000000"/>
          <w:sz w:val="22"/>
          <w:szCs w:val="22"/>
        </w:rPr>
        <w:t>hand sanitiser with residual effect</w:t>
      </w:r>
    </w:p>
    <w:p w14:paraId="656C95D4" w14:textId="77777777" w:rsidR="000145BA" w:rsidRPr="00BC48E6" w:rsidRDefault="000145BA" w:rsidP="00622078">
      <w:pPr>
        <w:spacing w:line="360" w:lineRule="auto"/>
        <w:rPr>
          <w:color w:val="000000"/>
          <w:lang w:val="en-GB"/>
        </w:rPr>
      </w:pPr>
    </w:p>
    <w:p w14:paraId="11BCD79C" w14:textId="77777777" w:rsidR="000145BA" w:rsidRPr="00BC48E6" w:rsidRDefault="000145BA" w:rsidP="00622078">
      <w:pPr>
        <w:pStyle w:val="NormalWeb"/>
        <w:spacing w:before="0" w:beforeAutospacing="0" w:after="0" w:afterAutospacing="0" w:line="360" w:lineRule="auto"/>
        <w:jc w:val="center"/>
        <w:rPr>
          <w:color w:val="000000"/>
        </w:rPr>
      </w:pPr>
      <w:r w:rsidRPr="00BC48E6">
        <w:rPr>
          <w:rFonts w:ascii="Arial" w:hAnsi="Arial" w:cs="Arial"/>
          <w:color w:val="000000"/>
          <w:sz w:val="22"/>
          <w:szCs w:val="22"/>
        </w:rPr>
        <w:t>Running title: Recontamination of hands after using a hand sanitiser with residual effect</w:t>
      </w:r>
    </w:p>
    <w:p w14:paraId="14A83D3D" w14:textId="77777777" w:rsidR="000145BA" w:rsidRPr="00BC48E6" w:rsidRDefault="000145BA" w:rsidP="00622078">
      <w:pPr>
        <w:spacing w:after="240" w:line="360" w:lineRule="auto"/>
        <w:rPr>
          <w:color w:val="000000"/>
          <w:lang w:val="en-GB"/>
        </w:rPr>
      </w:pPr>
    </w:p>
    <w:p w14:paraId="1541FE2B" w14:textId="06D9A7A5" w:rsidR="000145BA" w:rsidRPr="009175FA" w:rsidRDefault="000145BA" w:rsidP="00622078">
      <w:pPr>
        <w:pStyle w:val="NormalWeb"/>
        <w:spacing w:before="0" w:beforeAutospacing="0" w:after="0" w:afterAutospacing="0" w:line="360" w:lineRule="auto"/>
        <w:jc w:val="center"/>
        <w:rPr>
          <w:color w:val="000000"/>
          <w:lang w:val="es-ES"/>
        </w:rPr>
      </w:pPr>
      <w:r w:rsidRPr="009175FA">
        <w:rPr>
          <w:rFonts w:ascii="Arial" w:hAnsi="Arial" w:cs="Arial"/>
          <w:color w:val="000000"/>
          <w:sz w:val="22"/>
          <w:szCs w:val="22"/>
          <w:lang w:val="es-ES"/>
        </w:rPr>
        <w:t>Marco-Felipe King</w:t>
      </w:r>
      <w:r w:rsidRPr="009175FA">
        <w:rPr>
          <w:rFonts w:ascii="Arial" w:hAnsi="Arial" w:cs="Arial"/>
          <w:color w:val="000000"/>
          <w:sz w:val="22"/>
          <w:szCs w:val="22"/>
          <w:vertAlign w:val="superscript"/>
          <w:lang w:val="es-ES"/>
        </w:rPr>
        <w:t>1*</w:t>
      </w:r>
      <w:r w:rsidRPr="009175FA">
        <w:rPr>
          <w:rFonts w:ascii="Arial" w:hAnsi="Arial" w:cs="Arial"/>
          <w:color w:val="000000"/>
          <w:sz w:val="22"/>
          <w:szCs w:val="22"/>
          <w:lang w:val="es-ES"/>
        </w:rPr>
        <w:t>, Amanda M. Wilson</w:t>
      </w:r>
      <w:r w:rsidRPr="009175FA">
        <w:rPr>
          <w:rFonts w:ascii="Arial" w:hAnsi="Arial" w:cs="Arial"/>
          <w:color w:val="000000"/>
          <w:sz w:val="22"/>
          <w:szCs w:val="22"/>
          <w:vertAlign w:val="superscript"/>
          <w:lang w:val="es-ES"/>
        </w:rPr>
        <w:t>2</w:t>
      </w:r>
      <w:r w:rsidRPr="009175FA">
        <w:rPr>
          <w:rFonts w:ascii="Arial" w:hAnsi="Arial" w:cs="Arial"/>
          <w:color w:val="000000"/>
          <w:sz w:val="22"/>
          <w:szCs w:val="22"/>
          <w:lang w:val="es-ES"/>
        </w:rPr>
        <w:t>, Charles P. Gerba</w:t>
      </w:r>
      <w:r w:rsidR="00E9750F" w:rsidRPr="009175FA">
        <w:rPr>
          <w:rFonts w:ascii="Arial" w:hAnsi="Arial" w:cs="Arial"/>
          <w:color w:val="000000"/>
          <w:sz w:val="22"/>
          <w:szCs w:val="22"/>
          <w:vertAlign w:val="superscript"/>
          <w:lang w:val="es-ES"/>
        </w:rPr>
        <w:t>3</w:t>
      </w:r>
    </w:p>
    <w:p w14:paraId="1FC06328" w14:textId="77777777" w:rsidR="000145BA" w:rsidRPr="009175FA" w:rsidRDefault="000145BA" w:rsidP="00622078">
      <w:pPr>
        <w:spacing w:line="360" w:lineRule="auto"/>
        <w:rPr>
          <w:color w:val="000000"/>
          <w:lang w:val="es-ES"/>
        </w:rPr>
      </w:pPr>
    </w:p>
    <w:p w14:paraId="32A8BD77" w14:textId="77777777" w:rsidR="000145BA" w:rsidRPr="00BC48E6" w:rsidRDefault="000145BA" w:rsidP="00622078">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BC48E6">
        <w:rPr>
          <w:rFonts w:ascii="Arial" w:hAnsi="Arial" w:cs="Arial"/>
          <w:color w:val="000000"/>
          <w:sz w:val="22"/>
          <w:szCs w:val="22"/>
        </w:rPr>
        <w:t>School of Civil Engineering, University of Leeds, Woodhouse Lane, LS29JT, Leeds, UK</w:t>
      </w:r>
    </w:p>
    <w:p w14:paraId="0E794019" w14:textId="77777777" w:rsidR="000145BA" w:rsidRPr="00BC48E6" w:rsidRDefault="000145BA" w:rsidP="00622078">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BC48E6">
        <w:rPr>
          <w:rFonts w:ascii="Arial" w:hAnsi="Arial" w:cs="Arial"/>
          <w:color w:val="000000"/>
          <w:sz w:val="22"/>
          <w:szCs w:val="22"/>
        </w:rPr>
        <w:t>Mel and Enid Zuckerman College of Public Health, University of Arizona, Tucson, AZ, USA</w:t>
      </w:r>
    </w:p>
    <w:p w14:paraId="0089A000" w14:textId="77777777" w:rsidR="000145BA" w:rsidRPr="00BC48E6" w:rsidRDefault="000145BA" w:rsidP="00622078">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BC48E6">
        <w:rPr>
          <w:rFonts w:ascii="Calibri" w:hAnsi="Calibri" w:cs="Calibri"/>
          <w:color w:val="000000"/>
          <w:sz w:val="22"/>
          <w:szCs w:val="22"/>
        </w:rPr>
        <w:t>﻿</w:t>
      </w:r>
      <w:r w:rsidRPr="00BC48E6">
        <w:rPr>
          <w:rFonts w:ascii="Arial" w:hAnsi="Arial" w:cs="Arial"/>
          <w:color w:val="000000"/>
          <w:sz w:val="22"/>
          <w:szCs w:val="22"/>
        </w:rPr>
        <w:t>Department of Soil, Water and Environmental Science, University of Arizona, Tucson, AZ, USA</w:t>
      </w:r>
    </w:p>
    <w:p w14:paraId="3ACBC311" w14:textId="77777777" w:rsidR="000145BA" w:rsidRPr="00BC48E6" w:rsidRDefault="000145BA" w:rsidP="00622078">
      <w:pPr>
        <w:spacing w:line="360" w:lineRule="auto"/>
        <w:rPr>
          <w:rFonts w:ascii="Times New Roman" w:hAnsi="Times New Roman" w:cs="Times New Roman"/>
          <w:color w:val="000000"/>
          <w:sz w:val="24"/>
          <w:szCs w:val="24"/>
          <w:lang w:val="en-GB"/>
        </w:rPr>
      </w:pPr>
    </w:p>
    <w:p w14:paraId="36073D51"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*Please address correspondence to m.f.king@leeds.ac.uk</w:t>
      </w:r>
    </w:p>
    <w:p w14:paraId="4EC81F12" w14:textId="77777777" w:rsidR="000145BA" w:rsidRPr="00BC48E6" w:rsidRDefault="000145BA" w:rsidP="00622078">
      <w:pPr>
        <w:spacing w:line="360" w:lineRule="auto"/>
        <w:rPr>
          <w:color w:val="000000"/>
          <w:lang w:val="en-GB"/>
        </w:rPr>
      </w:pPr>
    </w:p>
    <w:p w14:paraId="7010DBA5" w14:textId="6024F3F3" w:rsidR="007B5B6B" w:rsidRPr="002B0DBE" w:rsidRDefault="000145BA" w:rsidP="00622078">
      <w:pPr>
        <w:pStyle w:val="NormalWeb"/>
        <w:spacing w:before="0" w:beforeAutospacing="0" w:after="240" w:afterAutospacing="0" w:line="360" w:lineRule="auto"/>
        <w:rPr>
          <w:rFonts w:ascii="Arial" w:hAnsi="Arial" w:cs="Arial"/>
          <w:color w:val="000000"/>
          <w:sz w:val="22"/>
          <w:szCs w:val="22"/>
        </w:rPr>
      </w:pPr>
      <w:r w:rsidRPr="00BC48E6">
        <w:rPr>
          <w:rFonts w:ascii="Arial" w:hAnsi="Arial" w:cs="Arial"/>
          <w:b/>
          <w:bCs/>
          <w:color w:val="000000"/>
          <w:sz w:val="22"/>
          <w:szCs w:val="22"/>
        </w:rPr>
        <w:t xml:space="preserve">Keywords: </w:t>
      </w:r>
      <w:r w:rsidR="00904683" w:rsidRPr="00BC48E6">
        <w:rPr>
          <w:rFonts w:ascii="Arial" w:hAnsi="Arial" w:cs="Arial"/>
          <w:color w:val="000000"/>
          <w:sz w:val="22"/>
          <w:szCs w:val="22"/>
        </w:rPr>
        <w:t>hand recontamination, residual effect, quaternary ammonium compound</w:t>
      </w:r>
      <w:r w:rsidRPr="00BC48E6">
        <w:rPr>
          <w:rFonts w:ascii="Arial" w:hAnsi="Arial" w:cs="Arial"/>
          <w:color w:val="000000"/>
          <w:sz w:val="22"/>
          <w:szCs w:val="22"/>
        </w:rPr>
        <w:t xml:space="preserve">, hand hygiene, surface contact, </w:t>
      </w:r>
      <w:r w:rsidR="00904683" w:rsidRPr="00BC48E6">
        <w:rPr>
          <w:rFonts w:ascii="Arial" w:hAnsi="Arial" w:cs="Arial"/>
          <w:color w:val="000000"/>
          <w:sz w:val="22"/>
          <w:szCs w:val="22"/>
        </w:rPr>
        <w:t>hospital infection</w:t>
      </w:r>
    </w:p>
    <w:p w14:paraId="7B8F16C2" w14:textId="04AFA0ED" w:rsidR="000145BA" w:rsidRPr="00BC48E6" w:rsidRDefault="000145BA" w:rsidP="00622078">
      <w:pPr>
        <w:pStyle w:val="Heading1"/>
        <w:spacing w:line="360" w:lineRule="auto"/>
        <w:rPr>
          <w:color w:val="000000"/>
          <w:lang w:val="en-GB"/>
        </w:rPr>
      </w:pPr>
      <w:r w:rsidRPr="00BC48E6">
        <w:rPr>
          <w:b/>
          <w:bCs/>
          <w:color w:val="000000"/>
          <w:lang w:val="en-GB"/>
        </w:rPr>
        <w:t>Abstract:</w:t>
      </w:r>
      <w:r w:rsidR="00A60B3B" w:rsidRPr="00BC48E6">
        <w:rPr>
          <w:b/>
          <w:bCs/>
          <w:color w:val="000000"/>
          <w:lang w:val="en-GB"/>
        </w:rPr>
        <w:t xml:space="preserve"> </w:t>
      </w:r>
    </w:p>
    <w:p w14:paraId="474542B0" w14:textId="65704089" w:rsidR="005220A0" w:rsidRDefault="00851430" w:rsidP="00622078">
      <w:pPr>
        <w:pStyle w:val="NormalWeb"/>
        <w:spacing w:before="0" w:beforeAutospacing="0" w:after="0" w:afterAutospacing="0" w:line="360" w:lineRule="auto"/>
        <w:rPr>
          <w:rFonts w:ascii="Arial" w:hAnsi="Arial" w:cs="Arial"/>
          <w:color w:val="242729"/>
          <w:sz w:val="22"/>
          <w:szCs w:val="22"/>
          <w:shd w:val="clear" w:color="auto" w:fill="FFFFFF"/>
        </w:rPr>
      </w:pPr>
      <w:r>
        <w:rPr>
          <w:rFonts w:ascii="Arial" w:hAnsi="Arial" w:cs="Arial"/>
          <w:color w:val="242729"/>
          <w:sz w:val="22"/>
          <w:szCs w:val="22"/>
          <w:shd w:val="clear" w:color="auto" w:fill="FFFFFF"/>
        </w:rPr>
        <w:t>R</w:t>
      </w:r>
      <w:r w:rsidR="000145BA" w:rsidRPr="00BC48E6">
        <w:rPr>
          <w:rFonts w:ascii="Arial" w:hAnsi="Arial" w:cs="Arial"/>
          <w:color w:val="242729"/>
          <w:sz w:val="22"/>
          <w:szCs w:val="22"/>
          <w:shd w:val="clear" w:color="auto" w:fill="FFFFFF"/>
        </w:rPr>
        <w:t xml:space="preserve">econtamination of hands after hygiene is important for </w:t>
      </w:r>
      <w:r w:rsidR="00B96FB7" w:rsidRPr="00BC48E6">
        <w:rPr>
          <w:rFonts w:ascii="Arial" w:hAnsi="Arial" w:cs="Arial"/>
          <w:color w:val="242729"/>
          <w:sz w:val="22"/>
          <w:szCs w:val="22"/>
          <w:shd w:val="clear" w:color="auto" w:fill="FFFFFF"/>
        </w:rPr>
        <w:t>estimating</w:t>
      </w:r>
      <w:r w:rsidR="000145BA" w:rsidRPr="00BC48E6">
        <w:rPr>
          <w:rFonts w:ascii="Arial" w:hAnsi="Arial" w:cs="Arial"/>
          <w:color w:val="242729"/>
          <w:sz w:val="22"/>
          <w:szCs w:val="22"/>
          <w:shd w:val="clear" w:color="auto" w:fill="FFFFFF"/>
        </w:rPr>
        <w:t xml:space="preserve"> </w:t>
      </w:r>
      <w:r w:rsidR="00904683" w:rsidRPr="00BC48E6">
        <w:rPr>
          <w:rFonts w:ascii="Arial" w:hAnsi="Arial" w:cs="Arial"/>
          <w:color w:val="242729"/>
          <w:sz w:val="22"/>
          <w:szCs w:val="22"/>
          <w:shd w:val="clear" w:color="auto" w:fill="FFFFFF"/>
        </w:rPr>
        <w:t xml:space="preserve">the </w:t>
      </w:r>
      <w:r w:rsidR="000145BA" w:rsidRPr="00BC48E6">
        <w:rPr>
          <w:rFonts w:ascii="Arial" w:hAnsi="Arial" w:cs="Arial"/>
          <w:color w:val="242729"/>
          <w:sz w:val="22"/>
          <w:szCs w:val="22"/>
          <w:shd w:val="clear" w:color="auto" w:fill="FFFFFF"/>
        </w:rPr>
        <w:t>risk of infection transmission</w:t>
      </w:r>
      <w:r w:rsidR="00B96FB7" w:rsidRPr="00BC48E6">
        <w:rPr>
          <w:rFonts w:ascii="Arial" w:hAnsi="Arial" w:cs="Arial"/>
          <w:color w:val="242729"/>
          <w:sz w:val="22"/>
          <w:szCs w:val="22"/>
          <w:shd w:val="clear" w:color="auto" w:fill="FFFFFF"/>
        </w:rPr>
        <w:t xml:space="preserve"> from surface contacts</w:t>
      </w:r>
      <w:r w:rsidR="000145BA" w:rsidRPr="00BC48E6">
        <w:rPr>
          <w:rFonts w:ascii="Arial" w:hAnsi="Arial" w:cs="Arial"/>
          <w:color w:val="242729"/>
          <w:sz w:val="22"/>
          <w:szCs w:val="22"/>
          <w:shd w:val="clear" w:color="auto" w:fill="FFFFFF"/>
        </w:rPr>
        <w:t>.</w:t>
      </w:r>
      <w:r w:rsidR="00A46963" w:rsidRPr="00BC48E6">
        <w:rPr>
          <w:rFonts w:ascii="Arial" w:hAnsi="Arial" w:cs="Arial"/>
          <w:color w:val="242729"/>
          <w:sz w:val="22"/>
          <w:szCs w:val="22"/>
          <w:shd w:val="clear" w:color="auto" w:fill="FFFFFF"/>
        </w:rPr>
        <w:t xml:space="preserve"> Quaternary ammonium compounds</w:t>
      </w:r>
      <w:r w:rsidR="00537DD5" w:rsidRPr="00BC48E6">
        <w:rPr>
          <w:rFonts w:ascii="Arial" w:hAnsi="Arial" w:cs="Arial"/>
          <w:color w:val="242729"/>
          <w:sz w:val="22"/>
          <w:szCs w:val="22"/>
          <w:shd w:val="clear" w:color="auto" w:fill="FFFFFF"/>
        </w:rPr>
        <w:t xml:space="preserve"> </w:t>
      </w:r>
      <w:r w:rsidR="00B96FB7" w:rsidRPr="00BC48E6">
        <w:rPr>
          <w:rFonts w:ascii="Arial" w:hAnsi="Arial" w:cs="Arial"/>
          <w:color w:val="242729"/>
          <w:sz w:val="22"/>
          <w:szCs w:val="22"/>
          <w:shd w:val="clear" w:color="auto" w:fill="FFFFFF"/>
        </w:rPr>
        <w:t>(QAC)</w:t>
      </w:r>
      <w:r w:rsidR="00A46963" w:rsidRPr="00BC48E6">
        <w:rPr>
          <w:rFonts w:ascii="Arial" w:hAnsi="Arial" w:cs="Arial"/>
          <w:color w:val="242729"/>
          <w:sz w:val="22"/>
          <w:szCs w:val="22"/>
          <w:shd w:val="clear" w:color="auto" w:fill="FFFFFF"/>
        </w:rPr>
        <w:t xml:space="preserve"> have a residual effect which </w:t>
      </w:r>
      <w:r w:rsidR="008A5678">
        <w:rPr>
          <w:rFonts w:ascii="Arial" w:hAnsi="Arial" w:cs="Arial"/>
          <w:color w:val="242729"/>
          <w:sz w:val="22"/>
          <w:szCs w:val="22"/>
          <w:shd w:val="clear" w:color="auto" w:fill="FFFFFF"/>
        </w:rPr>
        <w:t>was</w:t>
      </w:r>
      <w:r w:rsidR="00A46963" w:rsidRPr="00BC48E6">
        <w:rPr>
          <w:rFonts w:ascii="Arial" w:hAnsi="Arial" w:cs="Arial"/>
          <w:color w:val="242729"/>
          <w:sz w:val="22"/>
          <w:szCs w:val="22"/>
          <w:shd w:val="clear" w:color="auto" w:fill="FFFFFF"/>
        </w:rPr>
        <w:t xml:space="preserve"> found to </w:t>
      </w:r>
      <w:r>
        <w:rPr>
          <w:rFonts w:ascii="Arial" w:hAnsi="Arial" w:cs="Arial"/>
          <w:color w:val="242729"/>
          <w:sz w:val="22"/>
          <w:szCs w:val="22"/>
          <w:shd w:val="clear" w:color="auto" w:fill="FFFFFF"/>
        </w:rPr>
        <w:t>continue to reduce</w:t>
      </w:r>
      <w:r w:rsidR="00A46963" w:rsidRPr="00BC48E6">
        <w:rPr>
          <w:rFonts w:ascii="Arial" w:hAnsi="Arial" w:cs="Arial"/>
          <w:color w:val="242729"/>
          <w:sz w:val="22"/>
          <w:szCs w:val="22"/>
          <w:shd w:val="clear" w:color="auto" w:fill="FFFFFF"/>
        </w:rPr>
        <w:t xml:space="preserve"> total aerobic colon</w:t>
      </w:r>
      <w:r w:rsidR="003D7994">
        <w:rPr>
          <w:rFonts w:ascii="Arial" w:hAnsi="Arial" w:cs="Arial"/>
          <w:color w:val="242729"/>
          <w:sz w:val="22"/>
          <w:szCs w:val="22"/>
          <w:shd w:val="clear" w:color="auto" w:fill="FFFFFF"/>
        </w:rPr>
        <w:t>y counts (ACC)</w:t>
      </w:r>
      <w:r w:rsidR="00A46963" w:rsidRPr="00BC48E6">
        <w:rPr>
          <w:rFonts w:ascii="Arial" w:hAnsi="Arial" w:cs="Arial"/>
          <w:color w:val="242729"/>
          <w:sz w:val="22"/>
          <w:szCs w:val="22"/>
          <w:shd w:val="clear" w:color="auto" w:fill="FFFFFF"/>
        </w:rPr>
        <w:t xml:space="preserve"> on participants’ hands 2</w:t>
      </w:r>
      <w:ins w:id="0" w:author="Gerba, Charles P - (gerba)" w:date="2020-09-19T08:58:00Z">
        <w:del w:id="1" w:author="Marco-Felipe King" w:date="2020-09-21T11:29:00Z">
          <w:r w:rsidR="00C14C34" w:rsidDel="00D3529A">
            <w:rPr>
              <w:rFonts w:ascii="Arial" w:hAnsi="Arial" w:cs="Arial"/>
              <w:color w:val="242729"/>
              <w:sz w:val="22"/>
              <w:szCs w:val="22"/>
              <w:shd w:val="clear" w:color="auto" w:fill="FFFFFF"/>
            </w:rPr>
            <w:delText xml:space="preserve"> </w:delText>
          </w:r>
        </w:del>
      </w:ins>
      <w:r w:rsidR="00A46963" w:rsidRPr="00BC48E6">
        <w:rPr>
          <w:rFonts w:ascii="Arial" w:hAnsi="Arial" w:cs="Arial"/>
          <w:color w:val="242729"/>
          <w:sz w:val="22"/>
          <w:szCs w:val="22"/>
          <w:shd w:val="clear" w:color="auto" w:fill="FFFFFF"/>
        </w:rPr>
        <w:t xml:space="preserve">hours after application. This study presents </w:t>
      </w:r>
      <w:r w:rsidR="00B96FB7" w:rsidRPr="00BC48E6">
        <w:rPr>
          <w:rFonts w:ascii="Arial" w:hAnsi="Arial" w:cs="Arial"/>
          <w:color w:val="242729"/>
          <w:sz w:val="22"/>
          <w:szCs w:val="22"/>
          <w:shd w:val="clear" w:color="auto" w:fill="FFFFFF"/>
        </w:rPr>
        <w:t xml:space="preserve">results from </w:t>
      </w:r>
      <w:r w:rsidR="00A46963" w:rsidRPr="00BC48E6">
        <w:rPr>
          <w:rFonts w:ascii="Arial" w:hAnsi="Arial" w:cs="Arial"/>
          <w:color w:val="242729"/>
          <w:sz w:val="22"/>
          <w:szCs w:val="22"/>
          <w:shd w:val="clear" w:color="auto" w:fill="FFFFFF"/>
        </w:rPr>
        <w:t>recontamination o</w:t>
      </w:r>
      <w:r w:rsidR="00B96FB7" w:rsidRPr="00BC48E6">
        <w:rPr>
          <w:rFonts w:ascii="Arial" w:hAnsi="Arial" w:cs="Arial"/>
          <w:color w:val="242729"/>
          <w:sz w:val="22"/>
          <w:szCs w:val="22"/>
          <w:shd w:val="clear" w:color="auto" w:fill="FFFFFF"/>
        </w:rPr>
        <w:t>f</w:t>
      </w:r>
      <w:r w:rsidR="00A46963" w:rsidRPr="00BC48E6">
        <w:rPr>
          <w:rFonts w:ascii="Arial" w:hAnsi="Arial" w:cs="Arial"/>
          <w:color w:val="242729"/>
          <w:sz w:val="22"/>
          <w:szCs w:val="22"/>
          <w:shd w:val="clear" w:color="auto" w:fill="FFFFFF"/>
        </w:rPr>
        <w:t xml:space="preserve"> participants</w:t>
      </w:r>
      <w:r w:rsidR="00B96FB7" w:rsidRPr="00BC48E6">
        <w:rPr>
          <w:rFonts w:ascii="Arial" w:hAnsi="Arial" w:cs="Arial"/>
          <w:color w:val="242729"/>
          <w:sz w:val="22"/>
          <w:szCs w:val="22"/>
          <w:shd w:val="clear" w:color="auto" w:fill="FFFFFF"/>
        </w:rPr>
        <w:t>’</w:t>
      </w:r>
      <w:r w:rsidR="00A46963" w:rsidRPr="00BC48E6">
        <w:rPr>
          <w:rFonts w:ascii="Arial" w:hAnsi="Arial" w:cs="Arial"/>
          <w:color w:val="242729"/>
          <w:sz w:val="22"/>
          <w:szCs w:val="22"/>
          <w:shd w:val="clear" w:color="auto" w:fill="FFFFFF"/>
        </w:rPr>
        <w:t xml:space="preserve"> hands </w:t>
      </w:r>
      <w:r w:rsidR="008A5678">
        <w:rPr>
          <w:rFonts w:ascii="Arial" w:hAnsi="Arial" w:cs="Arial"/>
          <w:color w:val="242729"/>
          <w:sz w:val="22"/>
          <w:szCs w:val="22"/>
          <w:shd w:val="clear" w:color="auto" w:fill="FFFFFF"/>
        </w:rPr>
        <w:t xml:space="preserve">treated with </w:t>
      </w:r>
      <w:r w:rsidR="00B96FB7" w:rsidRPr="00BC48E6">
        <w:rPr>
          <w:rFonts w:ascii="Arial" w:hAnsi="Arial" w:cs="Arial"/>
          <w:color w:val="242729"/>
          <w:sz w:val="22"/>
          <w:szCs w:val="22"/>
          <w:shd w:val="clear" w:color="auto" w:fill="FFFFFF"/>
        </w:rPr>
        <w:t>1%</w:t>
      </w:r>
      <w:ins w:id="2" w:author="Gerba, Charles P - (gerba)" w:date="2020-09-19T09:00:00Z">
        <w:r w:rsidR="00C14C34">
          <w:rPr>
            <w:rFonts w:ascii="Arial" w:hAnsi="Arial" w:cs="Arial"/>
            <w:color w:val="242729"/>
            <w:sz w:val="22"/>
            <w:szCs w:val="22"/>
            <w:shd w:val="clear" w:color="auto" w:fill="FFFFFF"/>
          </w:rPr>
          <w:t xml:space="preserve"> </w:t>
        </w:r>
      </w:ins>
      <w:r w:rsidR="00B96FB7" w:rsidRPr="00BC48E6">
        <w:rPr>
          <w:rFonts w:ascii="Arial" w:hAnsi="Arial" w:cs="Arial"/>
          <w:color w:val="242729"/>
          <w:sz w:val="22"/>
          <w:szCs w:val="22"/>
          <w:shd w:val="clear" w:color="auto" w:fill="FFFFFF"/>
        </w:rPr>
        <w:t xml:space="preserve">w/w </w:t>
      </w:r>
      <w:r w:rsidR="00A46963" w:rsidRPr="00BC48E6">
        <w:rPr>
          <w:rFonts w:ascii="Arial" w:hAnsi="Arial" w:cs="Arial"/>
          <w:color w:val="242729"/>
          <w:sz w:val="22"/>
          <w:szCs w:val="22"/>
          <w:shd w:val="clear" w:color="auto" w:fill="FFFFFF"/>
        </w:rPr>
        <w:t>QA</w:t>
      </w:r>
      <w:r w:rsidR="008A5678">
        <w:rPr>
          <w:rFonts w:ascii="Arial" w:hAnsi="Arial" w:cs="Arial"/>
          <w:color w:val="242729"/>
          <w:sz w:val="22"/>
          <w:szCs w:val="22"/>
          <w:shd w:val="clear" w:color="auto" w:fill="FFFFFF"/>
        </w:rPr>
        <w:t>C vs control</w:t>
      </w:r>
      <w:r w:rsidR="00A46963" w:rsidRPr="00BC48E6">
        <w:rPr>
          <w:rFonts w:ascii="Arial" w:hAnsi="Arial" w:cs="Arial"/>
          <w:color w:val="242729"/>
          <w:sz w:val="22"/>
          <w:szCs w:val="22"/>
          <w:shd w:val="clear" w:color="auto" w:fill="FFFFFF"/>
        </w:rPr>
        <w:t xml:space="preserve">. Recontamination of the treated group never reaches </w:t>
      </w:r>
      <w:r>
        <w:rPr>
          <w:rFonts w:ascii="Arial" w:hAnsi="Arial" w:cs="Arial"/>
          <w:color w:val="242729"/>
          <w:sz w:val="22"/>
          <w:szCs w:val="22"/>
          <w:shd w:val="clear" w:color="auto" w:fill="FFFFFF"/>
        </w:rPr>
        <w:t>baseline</w:t>
      </w:r>
      <w:r w:rsidR="00B96FB7" w:rsidRPr="00BC48E6">
        <w:rPr>
          <w:rFonts w:ascii="Arial" w:hAnsi="Arial" w:cs="Arial"/>
          <w:color w:val="242729"/>
          <w:sz w:val="22"/>
          <w:szCs w:val="22"/>
          <w:shd w:val="clear" w:color="auto" w:fill="FFFFFF"/>
        </w:rPr>
        <w:t xml:space="preserve"> </w:t>
      </w:r>
      <w:r w:rsidR="008A5678">
        <w:rPr>
          <w:rFonts w:ascii="Arial" w:hAnsi="Arial" w:cs="Arial"/>
          <w:color w:val="242729"/>
          <w:sz w:val="22"/>
          <w:szCs w:val="22"/>
          <w:shd w:val="clear" w:color="auto" w:fill="FFFFFF"/>
        </w:rPr>
        <w:t>at</w:t>
      </w:r>
      <w:r w:rsidR="00B96FB7" w:rsidRPr="00BC48E6">
        <w:rPr>
          <w:rFonts w:ascii="Arial" w:hAnsi="Arial" w:cs="Arial"/>
          <w:color w:val="242729"/>
          <w:sz w:val="22"/>
          <w:szCs w:val="22"/>
          <w:shd w:val="clear" w:color="auto" w:fill="FFFFFF"/>
        </w:rPr>
        <w:t xml:space="preserve"> 24h(p=.</w:t>
      </w:r>
      <w:r w:rsidR="00537DD5" w:rsidRPr="00BC48E6">
        <w:rPr>
          <w:rFonts w:ascii="Arial" w:hAnsi="Arial" w:cs="Arial"/>
          <w:color w:val="000000"/>
          <w:sz w:val="22"/>
          <w:szCs w:val="22"/>
        </w:rPr>
        <w:t>009023</w:t>
      </w:r>
      <w:r w:rsidR="00B96FB7" w:rsidRPr="00BC48E6">
        <w:rPr>
          <w:rFonts w:ascii="Arial" w:hAnsi="Arial" w:cs="Arial"/>
          <w:color w:val="242729"/>
          <w:sz w:val="22"/>
          <w:szCs w:val="22"/>
          <w:shd w:val="clear" w:color="auto" w:fill="FFFFFF"/>
        </w:rPr>
        <w:t xml:space="preserve">). </w:t>
      </w:r>
      <w:r w:rsidR="005220A0">
        <w:rPr>
          <w:rFonts w:ascii="Arial" w:hAnsi="Arial" w:cs="Arial"/>
          <w:color w:val="242729"/>
          <w:sz w:val="22"/>
          <w:szCs w:val="22"/>
          <w:shd w:val="clear" w:color="auto" w:fill="FFFFFF"/>
        </w:rPr>
        <w:t xml:space="preserve">Untreated </w:t>
      </w:r>
      <w:r w:rsidR="006B0EE8">
        <w:rPr>
          <w:rFonts w:ascii="Arial" w:hAnsi="Arial" w:cs="Arial"/>
          <w:color w:val="242729"/>
          <w:sz w:val="22"/>
          <w:szCs w:val="22"/>
          <w:shd w:val="clear" w:color="auto" w:fill="FFFFFF"/>
        </w:rPr>
        <w:t>samples</w:t>
      </w:r>
      <w:r w:rsidR="005220A0">
        <w:rPr>
          <w:rFonts w:ascii="Arial" w:hAnsi="Arial" w:cs="Arial"/>
          <w:color w:val="242729"/>
          <w:sz w:val="22"/>
          <w:szCs w:val="22"/>
          <w:shd w:val="clear" w:color="auto" w:fill="FFFFFF"/>
        </w:rPr>
        <w:t xml:space="preserve"> averaged </w:t>
      </w:r>
      <w:r w:rsidR="006B0EE8">
        <w:rPr>
          <w:rFonts w:ascii="Arial" w:hAnsi="Arial" w:cs="Arial"/>
          <w:color w:val="242729"/>
          <w:sz w:val="22"/>
          <w:szCs w:val="22"/>
          <w:shd w:val="clear" w:color="auto" w:fill="FFFFFF"/>
        </w:rPr>
        <w:t xml:space="preserve">a </w:t>
      </w:r>
      <w:r w:rsidR="00CE172E">
        <w:rPr>
          <w:rFonts w:ascii="Arial" w:hAnsi="Arial" w:cs="Arial"/>
          <w:color w:val="242729"/>
          <w:sz w:val="22"/>
          <w:szCs w:val="22"/>
          <w:shd w:val="clear" w:color="auto" w:fill="FFFFFF"/>
        </w:rPr>
        <w:t>2.</w:t>
      </w:r>
      <w:r w:rsidR="0050325F">
        <w:rPr>
          <w:rFonts w:ascii="Arial" w:hAnsi="Arial" w:cs="Arial"/>
          <w:color w:val="242729"/>
          <w:sz w:val="22"/>
          <w:szCs w:val="22"/>
          <w:shd w:val="clear" w:color="auto" w:fill="FFFFFF"/>
        </w:rPr>
        <w:t>5</w:t>
      </w:r>
      <w:r w:rsidR="00CE172E">
        <w:rPr>
          <w:rFonts w:ascii="Arial" w:hAnsi="Arial" w:cs="Arial"/>
          <w:color w:val="242729"/>
          <w:sz w:val="22"/>
          <w:szCs w:val="22"/>
          <w:shd w:val="clear" w:color="auto" w:fill="FFFFFF"/>
        </w:rPr>
        <w:t>log</w:t>
      </w:r>
      <w:r w:rsidR="00CE172E" w:rsidRPr="00CE172E">
        <w:rPr>
          <w:rFonts w:ascii="Arial" w:hAnsi="Arial" w:cs="Arial"/>
          <w:color w:val="242729"/>
          <w:sz w:val="22"/>
          <w:szCs w:val="22"/>
          <w:shd w:val="clear" w:color="auto" w:fill="FFFFFF"/>
          <w:vertAlign w:val="subscript"/>
        </w:rPr>
        <w:t>10</w:t>
      </w:r>
      <w:r w:rsidR="005220A0">
        <w:rPr>
          <w:rFonts w:ascii="Arial" w:hAnsi="Arial" w:cs="Arial"/>
          <w:color w:val="242729"/>
          <w:sz w:val="22"/>
          <w:szCs w:val="22"/>
          <w:shd w:val="clear" w:color="auto" w:fill="FFFFFF"/>
        </w:rPr>
        <w:t xml:space="preserve"> </w:t>
      </w:r>
      <w:r w:rsidR="00CE172E">
        <w:rPr>
          <w:rFonts w:ascii="Arial" w:hAnsi="Arial" w:cs="Arial"/>
          <w:color w:val="242729"/>
          <w:sz w:val="22"/>
          <w:szCs w:val="22"/>
          <w:shd w:val="clear" w:color="auto" w:fill="FFFFFF"/>
        </w:rPr>
        <w:t>ACC</w:t>
      </w:r>
      <w:r w:rsidR="005220A0">
        <w:rPr>
          <w:rFonts w:ascii="Arial" w:hAnsi="Arial" w:cs="Arial"/>
          <w:color w:val="242729"/>
          <w:sz w:val="22"/>
          <w:szCs w:val="22"/>
          <w:shd w:val="clear" w:color="auto" w:fill="FFFFFF"/>
        </w:rPr>
        <w:t>/hour</w:t>
      </w:r>
      <w:r w:rsidR="00CE172E">
        <w:rPr>
          <w:rFonts w:ascii="Arial" w:hAnsi="Arial" w:cs="Arial"/>
          <w:color w:val="242729"/>
          <w:sz w:val="22"/>
          <w:szCs w:val="22"/>
          <w:shd w:val="clear" w:color="auto" w:fill="FFFFFF"/>
        </w:rPr>
        <w:t xml:space="preserve"> increase</w:t>
      </w:r>
      <w:r w:rsidR="006B0EE8">
        <w:rPr>
          <w:rFonts w:ascii="Arial" w:hAnsi="Arial" w:cs="Arial"/>
          <w:color w:val="242729"/>
          <w:sz w:val="22"/>
          <w:szCs w:val="22"/>
          <w:shd w:val="clear" w:color="auto" w:fill="FFFFFF"/>
        </w:rPr>
        <w:t xml:space="preserve"> </w:t>
      </w:r>
      <w:r w:rsidR="003D7994">
        <w:rPr>
          <w:rFonts w:ascii="Arial" w:hAnsi="Arial" w:cs="Arial"/>
          <w:color w:val="242729"/>
          <w:sz w:val="22"/>
          <w:szCs w:val="22"/>
          <w:shd w:val="clear" w:color="auto" w:fill="FFFFFF"/>
        </w:rPr>
        <w:t>higher than</w:t>
      </w:r>
      <w:r w:rsidR="006B0EE8">
        <w:rPr>
          <w:rFonts w:ascii="Arial" w:hAnsi="Arial" w:cs="Arial"/>
          <w:color w:val="242729"/>
          <w:sz w:val="22"/>
          <w:szCs w:val="22"/>
          <w:shd w:val="clear" w:color="auto" w:fill="FFFFFF"/>
        </w:rPr>
        <w:t xml:space="preserve"> treated</w:t>
      </w:r>
      <w:r w:rsidR="0050325F">
        <w:rPr>
          <w:rFonts w:ascii="Arial" w:hAnsi="Arial" w:cs="Arial"/>
          <w:color w:val="242729"/>
          <w:sz w:val="22"/>
          <w:szCs w:val="22"/>
          <w:shd w:val="clear" w:color="auto" w:fill="FFFFFF"/>
        </w:rPr>
        <w:t xml:space="preserve"> after the residual effect wore off. </w:t>
      </w:r>
      <w:r w:rsidR="003D7994">
        <w:rPr>
          <w:rFonts w:ascii="Arial" w:hAnsi="Arial" w:cs="Arial"/>
          <w:color w:val="242729"/>
          <w:sz w:val="22"/>
          <w:szCs w:val="22"/>
          <w:shd w:val="clear" w:color="auto" w:fill="FFFFFF"/>
        </w:rPr>
        <w:t>At 6h treated hands were 1.9log</w:t>
      </w:r>
      <w:r w:rsidR="003D7994" w:rsidRPr="00CE172E">
        <w:rPr>
          <w:rFonts w:ascii="Arial" w:hAnsi="Arial" w:cs="Arial"/>
          <w:color w:val="242729"/>
          <w:sz w:val="22"/>
          <w:szCs w:val="22"/>
          <w:shd w:val="clear" w:color="auto" w:fill="FFFFFF"/>
          <w:vertAlign w:val="subscript"/>
        </w:rPr>
        <w:t>10</w:t>
      </w:r>
      <w:r w:rsidR="003D7994">
        <w:rPr>
          <w:rFonts w:ascii="Arial" w:hAnsi="Arial" w:cs="Arial"/>
          <w:color w:val="242729"/>
          <w:sz w:val="22"/>
          <w:szCs w:val="22"/>
          <w:shd w:val="clear" w:color="auto" w:fill="FFFFFF"/>
        </w:rPr>
        <w:t xml:space="preserve"> lower than baseline, whilst untreated were 0.5log</w:t>
      </w:r>
      <w:r w:rsidR="003D7994" w:rsidRPr="00CE172E">
        <w:rPr>
          <w:rFonts w:ascii="Arial" w:hAnsi="Arial" w:cs="Arial"/>
          <w:color w:val="242729"/>
          <w:sz w:val="22"/>
          <w:szCs w:val="22"/>
          <w:shd w:val="clear" w:color="auto" w:fill="FFFFFF"/>
          <w:vertAlign w:val="subscript"/>
        </w:rPr>
        <w:t>10</w:t>
      </w:r>
      <w:r w:rsidR="003D7994">
        <w:rPr>
          <w:rFonts w:ascii="Arial" w:hAnsi="Arial" w:cs="Arial"/>
          <w:color w:val="242729"/>
          <w:sz w:val="22"/>
          <w:szCs w:val="22"/>
          <w:shd w:val="clear" w:color="auto" w:fill="FFFFFF"/>
        </w:rPr>
        <w:t xml:space="preserve"> higher.</w:t>
      </w:r>
    </w:p>
    <w:p w14:paraId="475304BC" w14:textId="77777777" w:rsidR="000145BA" w:rsidRPr="00BC48E6" w:rsidRDefault="000145BA" w:rsidP="00622078">
      <w:pPr>
        <w:pStyle w:val="Heading1"/>
        <w:spacing w:line="360" w:lineRule="auto"/>
        <w:rPr>
          <w:color w:val="000000"/>
          <w:lang w:val="en-GB"/>
        </w:rPr>
      </w:pPr>
      <w:r w:rsidRPr="00BC48E6">
        <w:rPr>
          <w:b/>
          <w:bCs/>
          <w:color w:val="000000"/>
          <w:lang w:val="en-GB"/>
        </w:rPr>
        <w:lastRenderedPageBreak/>
        <w:t>Introduction</w:t>
      </w:r>
    </w:p>
    <w:p w14:paraId="56E984B3" w14:textId="4FE702FC" w:rsidR="000145BA" w:rsidRPr="00BC48E6" w:rsidRDefault="000145BA" w:rsidP="00622078">
      <w:pPr>
        <w:pStyle w:val="NormalWeb"/>
        <w:spacing w:before="0" w:beforeAutospacing="0" w:after="0" w:afterAutospacing="0" w:line="360" w:lineRule="auto"/>
        <w:rPr>
          <w:rFonts w:ascii="Arial" w:hAnsi="Arial" w:cs="Arial"/>
          <w:color w:val="000000"/>
          <w:sz w:val="22"/>
          <w:szCs w:val="22"/>
        </w:rPr>
      </w:pPr>
      <w:r w:rsidRPr="00BC48E6">
        <w:rPr>
          <w:rFonts w:ascii="Arial" w:hAnsi="Arial" w:cs="Arial"/>
          <w:color w:val="000000"/>
          <w:sz w:val="22"/>
          <w:szCs w:val="22"/>
        </w:rPr>
        <w:t xml:space="preserve">Many communicable </w:t>
      </w:r>
      <w:del w:id="3" w:author="Gerba, Charles P - (gerba)" w:date="2020-09-19T09:00:00Z">
        <w:r w:rsidRPr="00BC48E6" w:rsidDel="00C14C34">
          <w:rPr>
            <w:rFonts w:ascii="Arial" w:hAnsi="Arial" w:cs="Arial"/>
            <w:color w:val="000000"/>
            <w:sz w:val="22"/>
            <w:szCs w:val="22"/>
          </w:rPr>
          <w:delText>diseases</w:delText>
        </w:r>
      </w:del>
      <w:ins w:id="4" w:author="Gerba, Charles P - (gerba)" w:date="2020-09-19T09:00:00Z">
        <w:r w:rsidR="00C14C34">
          <w:rPr>
            <w:rFonts w:ascii="Arial" w:hAnsi="Arial" w:cs="Arial"/>
            <w:color w:val="000000"/>
            <w:sz w:val="22"/>
            <w:szCs w:val="22"/>
          </w:rPr>
          <w:t>viruses</w:t>
        </w:r>
      </w:ins>
      <w:r w:rsidRPr="00BC48E6">
        <w:rPr>
          <w:rFonts w:ascii="Arial" w:hAnsi="Arial" w:cs="Arial"/>
          <w:color w:val="000000"/>
          <w:sz w:val="22"/>
          <w:szCs w:val="22"/>
        </w:rPr>
        <w:t xml:space="preserve"> are known to have multiple routes of transmission (e.g. influenza, norovirus and rotavirus) </w:t>
      </w:r>
      <w:r w:rsidR="008A5678">
        <w:rPr>
          <w:rFonts w:ascii="Arial" w:hAnsi="Arial" w:cs="Arial"/>
          <w:color w:val="000000"/>
          <w:sz w:val="22"/>
          <w:szCs w:val="22"/>
        </w:rPr>
        <w:t xml:space="preserve">and can be </w:t>
      </w:r>
      <w:r w:rsidRPr="00BC48E6">
        <w:rPr>
          <w:rFonts w:ascii="Arial" w:hAnsi="Arial" w:cs="Arial"/>
          <w:color w:val="000000"/>
          <w:sz w:val="22"/>
          <w:szCs w:val="22"/>
        </w:rPr>
        <w:t>acquired from self-inoculation with a contaminated finger</w:t>
      </w:r>
      <w:r w:rsidR="00904683" w:rsidRPr="00BC48E6">
        <w:rPr>
          <w:rFonts w:ascii="Arial" w:hAnsi="Arial" w:cs="Arial"/>
          <w:color w:val="000000"/>
          <w:sz w:val="22"/>
          <w:szCs w:val="22"/>
        </w:rPr>
        <w:fldChar w:fldCharType="begin" w:fldLock="1"/>
      </w:r>
      <w:r w:rsidR="00904683" w:rsidRPr="00BC48E6">
        <w:rPr>
          <w:rFonts w:ascii="Arial" w:hAnsi="Arial" w:cs="Arial"/>
          <w:color w:val="000000"/>
          <w:sz w:val="22"/>
          <w:szCs w:val="22"/>
        </w:rPr>
        <w:instrText>ADDIN CSL_CITATION {"citationItems":[{"id":"ITEM-1","itemData":{"author":[{"dropping-particle":"","family":"Ulrich","given":"Roger S","non-dropping-particle":"","parse-names":false,"suffix":""},{"dropping-particle":"","family":"Zimring","given":"Craig","non-dropping-particle":"","parse-names":false,"suffix":""}],"id":"ITEM-1","issue":"September","issued":{"date-parts":[["2008"]]},"publisher-place":"Atlanta, Georgia, USA.","title":"Healthcare Leadership: A review of the research literature on evidence-based healthcare design","type":"report"},"uris":["http://www.mendeley.com/documents/?uuid=b0b1cee6-e443-424c-96b6-c3e1c85805ff"]}],"mendeley":{"formattedCitation":"[1]","plainTextFormattedCitation":"[1]","previouslyFormattedCitation":"[1]"},"properties":{"noteIndex":0},"schema":"https://github.com/citation-style-language/schema/raw/master/csl-citation.json"}</w:instrText>
      </w:r>
      <w:r w:rsidR="00904683" w:rsidRPr="00BC48E6">
        <w:rPr>
          <w:rFonts w:ascii="Arial" w:hAnsi="Arial" w:cs="Arial"/>
          <w:color w:val="000000"/>
          <w:sz w:val="22"/>
          <w:szCs w:val="22"/>
        </w:rPr>
        <w:fldChar w:fldCharType="separate"/>
      </w:r>
      <w:r w:rsidR="00904683" w:rsidRPr="00BC48E6">
        <w:rPr>
          <w:rFonts w:ascii="Arial" w:hAnsi="Arial" w:cs="Arial"/>
          <w:noProof/>
          <w:color w:val="000000"/>
          <w:sz w:val="22"/>
          <w:szCs w:val="22"/>
        </w:rPr>
        <w:t>[1]</w:t>
      </w:r>
      <w:r w:rsidR="00904683" w:rsidRPr="00BC48E6">
        <w:rPr>
          <w:rFonts w:ascii="Arial" w:hAnsi="Arial" w:cs="Arial"/>
          <w:color w:val="000000"/>
          <w:sz w:val="22"/>
          <w:szCs w:val="22"/>
        </w:rPr>
        <w:fldChar w:fldCharType="end"/>
      </w:r>
      <w:r w:rsidR="00904683" w:rsidRPr="00BC48E6">
        <w:rPr>
          <w:rFonts w:ascii="Arial" w:hAnsi="Arial" w:cs="Arial"/>
          <w:color w:val="000000"/>
          <w:sz w:val="22"/>
          <w:szCs w:val="22"/>
        </w:rPr>
        <w:t xml:space="preserve">. </w:t>
      </w:r>
      <w:r w:rsidRPr="00BC48E6">
        <w:rPr>
          <w:rFonts w:ascii="Arial" w:hAnsi="Arial" w:cs="Arial"/>
          <w:color w:val="000000"/>
          <w:sz w:val="22"/>
          <w:szCs w:val="22"/>
        </w:rPr>
        <w:t>A central tenet of infection prevention therefore lies in effective hand hygiene</w:t>
      </w:r>
      <w:r w:rsidR="00904683" w:rsidRPr="00BC48E6">
        <w:rPr>
          <w:rFonts w:ascii="Arial" w:hAnsi="Arial" w:cs="Arial"/>
          <w:color w:val="000000"/>
          <w:sz w:val="22"/>
          <w:szCs w:val="22"/>
        </w:rPr>
        <w:fldChar w:fldCharType="begin" w:fldLock="1"/>
      </w:r>
      <w:r w:rsidR="00904683" w:rsidRPr="00BC48E6">
        <w:rPr>
          <w:rFonts w:ascii="Arial" w:hAnsi="Arial" w:cs="Arial"/>
          <w:color w:val="000000"/>
          <w:sz w:val="22"/>
          <w:szCs w:val="22"/>
        </w:rPr>
        <w:instrText>ADDIN CSL_CITATION {"citationItems":[{"id":"ITEM-1","itemData":{"DOI":"10.1016/S0195-6701(13)60012-2","ISSN":"1532-2939","PMID":"24330862","abstract":"National evidence-based guidelines for preventing healthcare-associated infections (HCAI) in National Health Service (NHS) hospitals in England were originally commissioned by the Department of Health and developed during 1998-2000 by a nurse-led multi-professional team of researchers and specialist clinicians. Following extensive consultation, they were first published in January 2001(1) and updated in 2007.(2) A cardinal feature of evidence-based guidelines is that they are subject to timely review in order that new research evidence and technological advances can be identified, appraised and, if shown to be effective for the prevention of HCAI, incorporated into amended guidelines. Periodically updating the evidence base and guideline recommendations is essential in order to maintain their validity and authority. The Department of Health commissioned a review of new evidence and we have updated the evidence base for making infection prevention and control recommendations. A critical assessment of the updated evidence indicated that the epic2 guidelines published in 2007 remain robust, relevant and appropriate, but some guideline recommendations required adjustments to enhance clarity and a number of new recommendations were required. These have been clearly identified in the text. In addition, the synopses of evidence underpinning the guideline recommendations have been updated. These guidelines (epic3) provide comprehensive recommendations for preventing HCAI in hospital and other acute care settings based on the best currently available evidence. National evidence-based guidelines are broad principles of best practice that need to be integrated into local practice guidelines and audited to reduce variation in practice and maintain patient safety. Clinically effective infection prevention and control practice is an essential feature of patient protection. By incorporating these guidelines into routine daily clinical practice, patient safety can be enhanced and the risk of patients acquiring an infection during episodes of health care in NHS hospitals in England can be minimised.","author":[{"dropping-particle":"","family":"Loveday","given":"H P","non-dropping-particle":"","parse-names":false,"suffix":""},{"dropping-particle":"","family":"Wilson","given":"J A","non-dropping-particle":"","parse-names":false,"suffix":""},{"dropping-particle":"","family":"Pratt","given":"R J","non-dropping-particle":"","parse-names":false,"suffix":""},{"dropping-particle":"","family":"Golsorkhi","given":"M","non-dropping-particle":"","parse-names":false,"suffix":""},{"dropping-particle":"","family":"Tingle","given":"A","non-dropping-particle":"","parse-names":false,"suffix":""},{"dropping-particle":"","family":"Bak","given":"A","non-dropping-particle":"","parse-names":false,"suffix":""},{"dropping-particle":"","family":"Browne","given":"J","non-dropping-particle":"","parse-names":false,"suffix":""},{"dropping-particle":"","family":"Prieto","given":"J","non-dropping-particle":"","parse-names":false,"suffix":""},{"dropping-particle":"","family":"Wilcox","given":"M","non-dropping-particle":"","parse-names":false,"suffix":""}],"container-title":"The Journal of hospital infection","id":"ITEM-1","issued":{"date-parts":[["2014","1"]]},"page":"S1-S70","title":"epic3: National Evidence-Based Guidelines for Preventing Healthcare-Associated Infections in NHS Hospitals in England.","type":"article-journal","volume":"86 Suppl 1"},"uris":["http://www.mendeley.com/documents/?uuid=65533521-8157-4b9f-9882-76bdc8797c8e"]}],"mendeley":{"formattedCitation":"[2]","plainTextFormattedCitation":"[2]","previouslyFormattedCitation":"[2]"},"properties":{"noteIndex":0},"schema":"https://github.com/citation-style-language/schema/raw/master/csl-citation.json"}</w:instrText>
      </w:r>
      <w:r w:rsidR="00904683" w:rsidRPr="00BC48E6">
        <w:rPr>
          <w:rFonts w:ascii="Arial" w:hAnsi="Arial" w:cs="Arial"/>
          <w:color w:val="000000"/>
          <w:sz w:val="22"/>
          <w:szCs w:val="22"/>
        </w:rPr>
        <w:fldChar w:fldCharType="separate"/>
      </w:r>
      <w:r w:rsidR="00904683" w:rsidRPr="00BC48E6">
        <w:rPr>
          <w:rFonts w:ascii="Arial" w:hAnsi="Arial" w:cs="Arial"/>
          <w:noProof/>
          <w:color w:val="000000"/>
          <w:sz w:val="22"/>
          <w:szCs w:val="22"/>
        </w:rPr>
        <w:t>[2]</w:t>
      </w:r>
      <w:r w:rsidR="00904683" w:rsidRPr="00BC48E6">
        <w:rPr>
          <w:rFonts w:ascii="Arial" w:hAnsi="Arial" w:cs="Arial"/>
          <w:color w:val="000000"/>
          <w:sz w:val="22"/>
          <w:szCs w:val="22"/>
        </w:rPr>
        <w:fldChar w:fldCharType="end"/>
      </w:r>
      <w:r w:rsidRPr="00BC48E6">
        <w:rPr>
          <w:rFonts w:ascii="Arial" w:hAnsi="Arial" w:cs="Arial"/>
          <w:color w:val="000000"/>
          <w:sz w:val="22"/>
          <w:szCs w:val="22"/>
        </w:rPr>
        <w:t xml:space="preserve">. </w:t>
      </w:r>
      <w:r w:rsidR="00A60B3B" w:rsidRPr="00BC48E6">
        <w:rPr>
          <w:rFonts w:ascii="Arial" w:hAnsi="Arial" w:cs="Arial"/>
          <w:color w:val="000000"/>
          <w:sz w:val="22"/>
          <w:szCs w:val="22"/>
        </w:rPr>
        <w:t>Quaternary ammonium compounds (QACs</w:t>
      </w:r>
      <w:r w:rsidR="005220A0">
        <w:rPr>
          <w:rFonts w:ascii="Arial" w:hAnsi="Arial" w:cs="Arial"/>
          <w:color w:val="000000"/>
          <w:sz w:val="22"/>
          <w:szCs w:val="22"/>
        </w:rPr>
        <w:t>/</w:t>
      </w:r>
      <w:proofErr w:type="spellStart"/>
      <w:r w:rsidR="005220A0">
        <w:rPr>
          <w:rFonts w:ascii="Arial" w:hAnsi="Arial" w:cs="Arial"/>
          <w:color w:val="000000"/>
          <w:sz w:val="22"/>
          <w:szCs w:val="22"/>
        </w:rPr>
        <w:t>quats</w:t>
      </w:r>
      <w:proofErr w:type="spellEnd"/>
      <w:r w:rsidR="00A60B3B" w:rsidRPr="00BC48E6">
        <w:rPr>
          <w:rFonts w:ascii="Arial" w:hAnsi="Arial" w:cs="Arial"/>
          <w:color w:val="000000"/>
          <w:sz w:val="22"/>
          <w:szCs w:val="22"/>
        </w:rPr>
        <w:t xml:space="preserve">) are listed on the USA’s </w:t>
      </w:r>
      <w:ins w:id="5" w:author="Amanda Wilson" w:date="2020-09-18T15:31:00Z">
        <w:r w:rsidR="007A7BA3">
          <w:rPr>
            <w:rFonts w:ascii="Arial" w:hAnsi="Arial" w:cs="Arial"/>
            <w:color w:val="000000"/>
            <w:sz w:val="22"/>
            <w:szCs w:val="22"/>
          </w:rPr>
          <w:t>E</w:t>
        </w:r>
      </w:ins>
      <w:del w:id="6" w:author="Amanda Wilson" w:date="2020-09-18T15:31:00Z">
        <w:r w:rsidR="00A60B3B" w:rsidRPr="00BC48E6" w:rsidDel="007A7BA3">
          <w:rPr>
            <w:rFonts w:ascii="Arial" w:hAnsi="Arial" w:cs="Arial"/>
            <w:color w:val="000000"/>
            <w:sz w:val="22"/>
            <w:szCs w:val="22"/>
          </w:rPr>
          <w:delText>e</w:delText>
        </w:r>
      </w:del>
      <w:r w:rsidR="00A60B3B" w:rsidRPr="00BC48E6">
        <w:rPr>
          <w:rFonts w:ascii="Arial" w:hAnsi="Arial" w:cs="Arial"/>
          <w:color w:val="000000"/>
          <w:sz w:val="22"/>
          <w:szCs w:val="22"/>
        </w:rPr>
        <w:t xml:space="preserve">nvironmental </w:t>
      </w:r>
      <w:ins w:id="7" w:author="Amanda Wilson" w:date="2020-09-18T15:31:00Z">
        <w:r w:rsidR="007A7BA3">
          <w:rPr>
            <w:rFonts w:ascii="Arial" w:hAnsi="Arial" w:cs="Arial"/>
            <w:color w:val="000000"/>
            <w:sz w:val="22"/>
            <w:szCs w:val="22"/>
          </w:rPr>
          <w:t>P</w:t>
        </w:r>
      </w:ins>
      <w:del w:id="8" w:author="Amanda Wilson" w:date="2020-09-18T15:31:00Z">
        <w:r w:rsidR="00A60B3B" w:rsidRPr="00BC48E6" w:rsidDel="007A7BA3">
          <w:rPr>
            <w:rFonts w:ascii="Arial" w:hAnsi="Arial" w:cs="Arial"/>
            <w:color w:val="000000"/>
            <w:sz w:val="22"/>
            <w:szCs w:val="22"/>
          </w:rPr>
          <w:delText>p</w:delText>
        </w:r>
      </w:del>
      <w:r w:rsidR="00A60B3B" w:rsidRPr="00BC48E6">
        <w:rPr>
          <w:rFonts w:ascii="Arial" w:hAnsi="Arial" w:cs="Arial"/>
          <w:color w:val="000000"/>
          <w:sz w:val="22"/>
          <w:szCs w:val="22"/>
        </w:rPr>
        <w:t xml:space="preserve">rotection </w:t>
      </w:r>
      <w:ins w:id="9" w:author="Amanda Wilson" w:date="2020-09-18T15:31:00Z">
        <w:r w:rsidR="007A7BA3">
          <w:rPr>
            <w:rFonts w:ascii="Arial" w:hAnsi="Arial" w:cs="Arial"/>
            <w:color w:val="000000"/>
            <w:sz w:val="22"/>
            <w:szCs w:val="22"/>
          </w:rPr>
          <w:t>A</w:t>
        </w:r>
      </w:ins>
      <w:del w:id="10" w:author="Amanda Wilson" w:date="2020-09-18T15:31:00Z">
        <w:r w:rsidR="00A60B3B" w:rsidRPr="00BC48E6" w:rsidDel="007A7BA3">
          <w:rPr>
            <w:rFonts w:ascii="Arial" w:hAnsi="Arial" w:cs="Arial"/>
            <w:color w:val="000000"/>
            <w:sz w:val="22"/>
            <w:szCs w:val="22"/>
          </w:rPr>
          <w:delText>a</w:delText>
        </w:r>
      </w:del>
      <w:r w:rsidR="00A60B3B" w:rsidRPr="00BC48E6">
        <w:rPr>
          <w:rFonts w:ascii="Arial" w:hAnsi="Arial" w:cs="Arial"/>
          <w:color w:val="000000"/>
          <w:sz w:val="22"/>
          <w:szCs w:val="22"/>
        </w:rPr>
        <w:t>gency’s</w:t>
      </w:r>
      <w:ins w:id="11" w:author="Amanda Wilson" w:date="2020-09-18T15:31:00Z">
        <w:r w:rsidR="007A7BA3">
          <w:rPr>
            <w:rFonts w:ascii="Arial" w:hAnsi="Arial" w:cs="Arial"/>
            <w:color w:val="000000"/>
            <w:sz w:val="22"/>
            <w:szCs w:val="22"/>
          </w:rPr>
          <w:t xml:space="preserve"> (U.S. EPA)</w:t>
        </w:r>
      </w:ins>
      <w:r w:rsidR="00A60B3B" w:rsidRPr="00BC48E6">
        <w:rPr>
          <w:rFonts w:ascii="Arial" w:hAnsi="Arial" w:cs="Arial"/>
          <w:color w:val="000000"/>
          <w:sz w:val="22"/>
          <w:szCs w:val="22"/>
        </w:rPr>
        <w:t xml:space="preserve"> list of efficacious disinfectant products against </w:t>
      </w:r>
      <w:r w:rsidR="00D7730E" w:rsidRPr="00BC48E6">
        <w:rPr>
          <w:rFonts w:ascii="Arial" w:hAnsi="Arial" w:cs="Arial"/>
          <w:color w:val="000000"/>
          <w:sz w:val="22"/>
          <w:szCs w:val="22"/>
        </w:rPr>
        <w:t xml:space="preserve">COVID-19 </w:t>
      </w:r>
      <w:r w:rsidR="00A60B3B" w:rsidRPr="00BC48E6">
        <w:rPr>
          <w:rFonts w:ascii="Arial" w:hAnsi="Arial" w:cs="Arial"/>
          <w:color w:val="000000"/>
          <w:sz w:val="22"/>
          <w:szCs w:val="22"/>
        </w:rPr>
        <w:t xml:space="preserve">(List N) </w:t>
      </w:r>
      <w:r w:rsidR="00D7730E" w:rsidRPr="00BC48E6">
        <w:rPr>
          <w:rFonts w:ascii="Arial" w:hAnsi="Arial" w:cs="Arial"/>
          <w:color w:val="000000"/>
          <w:sz w:val="22"/>
          <w:szCs w:val="22"/>
        </w:rPr>
        <w:t>whilst</w:t>
      </w:r>
      <w:r w:rsidR="00A60B3B" w:rsidRPr="00BC48E6">
        <w:rPr>
          <w:rFonts w:ascii="Arial" w:hAnsi="Arial" w:cs="Arial"/>
          <w:color w:val="000000"/>
          <w:sz w:val="22"/>
          <w:szCs w:val="22"/>
        </w:rPr>
        <w:t xml:space="preserve"> </w:t>
      </w:r>
      <w:r w:rsidRPr="00BC48E6">
        <w:rPr>
          <w:rFonts w:ascii="Arial" w:hAnsi="Arial" w:cs="Arial"/>
          <w:color w:val="000000"/>
          <w:sz w:val="22"/>
          <w:szCs w:val="22"/>
        </w:rPr>
        <w:t xml:space="preserve">70% ethanol alcohol gel is promoted by the World Health Organisation as a viable method of reducing enteric </w:t>
      </w:r>
      <w:ins w:id="12" w:author="Gerba, Charles P - (gerba)" w:date="2020-09-19T09:03:00Z">
        <w:r w:rsidR="00C14C34">
          <w:rPr>
            <w:rFonts w:ascii="Arial" w:hAnsi="Arial" w:cs="Arial"/>
            <w:color w:val="000000"/>
            <w:sz w:val="22"/>
            <w:szCs w:val="22"/>
          </w:rPr>
          <w:t xml:space="preserve">pathogen </w:t>
        </w:r>
      </w:ins>
      <w:r w:rsidRPr="00BC48E6">
        <w:rPr>
          <w:rFonts w:ascii="Arial" w:hAnsi="Arial" w:cs="Arial"/>
          <w:color w:val="000000"/>
          <w:sz w:val="22"/>
          <w:szCs w:val="22"/>
        </w:rPr>
        <w:t>transmission</w:t>
      </w:r>
      <w:r w:rsidR="00E82A2C"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{"citationItems":[{"id":"ITEM-1","itemData":{"DOI":"10.1016/j.ajic.2019.09.010","ISSN":"15273296","abstract":"Background: The purpose of this study was to relate experimentally measured log10 human norovirus reductions for a nonresidual (60% ethanol) and a residual (quaternary ammonium-based) hand sanitizer to infection risk reductions. Methods: Human norovirus log10 reductions on hands for both sanitizers were experimentally measured using the ASTM International Standard E1838-10 method, with modification. Scenarios included product application to: (1) inoculated fingerpads with 30- and 60-second contact times, and (2) hands followed by inoculation with human norovirus immediately and 4 hours later. Hand sanitizer efficacies were used in a mathematical model estimating norovirus infection risk from a single hand-to-fomite contact under low and high environmental contamination conditions. Results: The largest log10 reductions for the residual and nonresidual hand sanitizers were for a 60-second contact time, reducing infection risk by approximately 99% and 85%, respectively. Four hours after application, the residual hand sanitizer reduced infection risks by 78.5% under high contamination conditions, whereas the nonresidual hand sanitizer offered no reduction. Discussion: Log10 virus and infection risk reductions were consistently greater for the residual hand sanitizer under all scenarios. Further data describing residual hand sanitizer efficacy with additional contamination or tactile events are needed. Conclusions: Residual antinoroviral hand sanitizers may reduce infection risks for up to 4 hours.","author":[{"dropping-particle":"","family":"Wilson","given":"Amanda M.","non-dropping-particle":"","parse-names":false,"suffix":""},{"dropping-particle":"","family":"Reynolds","given":"Kelly A.","non-dropping-particle":"","parse-names":false,"suffix":""},{"dropping-particle":"","family":"Jaykus","given":"Lee Ann","non-dropping-particle":"","parse-names":false,"suffix":""},{"dropping-particle":"","family":"Escudero-Abarca","given":"Blanca","non-dropping-particle":"","parse-names":false,"suffix":""},{"dropping-particle":"","family":"Gerba","given":"Charles P.","non-dropping-particle":"","parse-names":false,"suffix":""}],"container-title":"American Journal of Infection Control","id":"ITEM-1","issued":{"date-parts":[["2019"]]},"page":"[in press]","publisher":"Elsevier Inc.","title":"Comparison of estimated norovirus infection risk reductions for a single fomite contact scenario with residual and nonresidual hand sanitizers","type":"article-journal"},"uris":["http://www.mendeley.com/documents/?uuid=57c15073-c187-4b8a-979e-0c8ea0d794be"]}],"mendeley":{"formattedCitation":"[3]","plainTextFormattedCitation":"[3]","previouslyFormattedCitation":"[3]"},"properties":{"noteIndex":0},"schema":"https://github.com/citation-style-language/schema/raw/master/csl-citation.json"}</w:instrText>
      </w:r>
      <w:r w:rsidR="00E82A2C"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[3]</w:t>
      </w:r>
      <w:r w:rsidR="00E82A2C" w:rsidRPr="00BC48E6">
        <w:rPr>
          <w:rFonts w:ascii="Arial" w:hAnsi="Arial" w:cs="Arial"/>
          <w:color w:val="000000"/>
          <w:sz w:val="22"/>
          <w:szCs w:val="22"/>
        </w:rPr>
        <w:fldChar w:fldCharType="end"/>
      </w:r>
      <w:r w:rsidRPr="00BC48E6">
        <w:rPr>
          <w:rFonts w:ascii="Arial" w:hAnsi="Arial" w:cs="Arial"/>
          <w:color w:val="000000"/>
          <w:sz w:val="22"/>
          <w:szCs w:val="22"/>
        </w:rPr>
        <w:t xml:space="preserve"> and currently a</w:t>
      </w:r>
      <w:r w:rsidR="008A5678">
        <w:rPr>
          <w:rFonts w:ascii="Arial" w:hAnsi="Arial" w:cs="Arial"/>
          <w:color w:val="000000"/>
          <w:sz w:val="22"/>
          <w:szCs w:val="22"/>
        </w:rPr>
        <w:t xml:space="preserve"> preferred</w:t>
      </w:r>
      <w:r w:rsidRPr="00BC48E6">
        <w:rPr>
          <w:rFonts w:ascii="Arial" w:hAnsi="Arial" w:cs="Arial"/>
          <w:color w:val="000000"/>
          <w:sz w:val="22"/>
          <w:szCs w:val="22"/>
        </w:rPr>
        <w:t xml:space="preserve"> method used globally to curtail the spread of COVID-19</w:t>
      </w:r>
      <w:r w:rsidR="00904683"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{"citationItems":[{"id":"ITEM-1","itemData":{"DOI":"10.1016/j.jhin.2020.01.022","ISSN":"15322939","abstract":"Currently, the emergence of a novel human coronavirus, SARS-CoV-2, has become a global health concern causing severe respiratory tract infections in humans. Human-to-human transmissions have been described with incubation times between 2-10 days, facilitating its spread via droplets, contaminated hands or surfaces. We therefore reviewed the literature on all available information about the persistence of human and veterinary coronaviruses on inanimate surfaces as well as inactivation strategies with biocidal agents used for chemical disinfection, e.g. in healthcare facilities. The analysis of 22 studies reveals that human coronaviruses such as Severe Acute Respiratory Syndrome (SARS) coronavirus, Middle East Respiratory Syndrome (MERS) coronavirus or endemic human coronaviruses (HCoV) can persist on inanimate surfaces like metal, glass or plastic for up to 9 days, but can be efficiently inactivated by surface disinfection procedures with 62–71% ethanol, 0.5% hydrogen peroxide or 0.1% sodium hypochlorite within 1 minute. Other biocidal agents such as 0.05–0.2% benzalkonium chloride or 0.02% chlorhexidine digluconate are less effective. As no specific therapies are available for SARS-CoV-2, early containment and prevention of further spread will be crucial to stop the ongoing outbreak and to control this novel infectious thread.","author":[{"dropping-particle":"","family":"Kampf","given":"G.","non-dropping-particle":"","parse-names":false,"suffix":""},{"dropping-particle":"","family":"Todt","given":"D.","non-dropping-particle":"","parse-names":false,"suffix":""},{"dropping-particle":"","family":"Pfaender","given":"S.","non-dropping-particle":"","parse-names":false,"suffix":""},{"dropping-particle":"","family":"Steinmann","given":"E.","non-dropping-particle":"","parse-names":false,"suffix":""}],"container-title":"Journal of Hospital Infection","id":"ITEM-1","issue":"3","issued":{"date-parts":[["2020"]]},"page":"246-251","publisher":"Elsevier Ltd","title":"Persistence of coronaviruses on inanimate surfaces and their inactivation with biocidal agents","type":"article-journal","volume":"104"},"uris":["http://www.mendeley.com/documents/?uuid=46246126-0bc5-4565-9103-03d6604c1d5a"]}],"mendeley":{"formattedCitation":"[4]","plainTextFormattedCitation":"[4]","previouslyFormattedCitation":"[4]"},"properties":{"noteIndex":0},"schema":"https://github.com/citation-style-language/schema/raw/master/csl-citation.json"}</w:instrText>
      </w:r>
      <w:r w:rsidR="00904683"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[4]</w:t>
      </w:r>
      <w:r w:rsidR="00904683" w:rsidRPr="00BC48E6">
        <w:rPr>
          <w:rFonts w:ascii="Arial" w:hAnsi="Arial" w:cs="Arial"/>
          <w:color w:val="000000"/>
          <w:sz w:val="22"/>
          <w:szCs w:val="22"/>
        </w:rPr>
        <w:fldChar w:fldCharType="end"/>
      </w:r>
      <w:r w:rsidR="00904683" w:rsidRPr="00BC48E6">
        <w:rPr>
          <w:rFonts w:ascii="Arial" w:hAnsi="Arial" w:cs="Arial"/>
          <w:color w:val="000000"/>
          <w:sz w:val="22"/>
          <w:szCs w:val="22"/>
        </w:rPr>
        <w:t xml:space="preserve">. </w:t>
      </w:r>
      <w:r w:rsidRPr="00BC48E6">
        <w:rPr>
          <w:rFonts w:ascii="Arial" w:hAnsi="Arial" w:cs="Arial"/>
          <w:color w:val="000000"/>
          <w:sz w:val="22"/>
          <w:szCs w:val="22"/>
        </w:rPr>
        <w:t>However, the recontamination of</w:t>
      </w:r>
      <w:r w:rsidR="00A60B3B" w:rsidRPr="00BC48E6">
        <w:rPr>
          <w:rFonts w:ascii="Arial" w:hAnsi="Arial" w:cs="Arial"/>
          <w:color w:val="000000"/>
          <w:sz w:val="22"/>
          <w:szCs w:val="22"/>
        </w:rPr>
        <w:t xml:space="preserve"> the general public’s</w:t>
      </w:r>
      <w:r w:rsidRPr="00BC48E6">
        <w:rPr>
          <w:rFonts w:ascii="Arial" w:hAnsi="Arial" w:cs="Arial"/>
          <w:color w:val="000000"/>
          <w:sz w:val="22"/>
          <w:szCs w:val="22"/>
        </w:rPr>
        <w:t xml:space="preserve"> hands through surface contacts </w:t>
      </w:r>
      <w:r w:rsidR="008A5678">
        <w:rPr>
          <w:rFonts w:ascii="Arial" w:hAnsi="Arial" w:cs="Arial"/>
          <w:color w:val="000000"/>
          <w:sz w:val="22"/>
          <w:szCs w:val="22"/>
        </w:rPr>
        <w:t>throughout</w:t>
      </w:r>
      <w:r w:rsidRPr="00BC48E6">
        <w:rPr>
          <w:rFonts w:ascii="Arial" w:hAnsi="Arial" w:cs="Arial"/>
          <w:color w:val="000000"/>
          <w:sz w:val="22"/>
          <w:szCs w:val="22"/>
        </w:rPr>
        <w:t xml:space="preserve"> the day is poorly understood</w:t>
      </w:r>
      <w:r w:rsidR="00D7730E" w:rsidRPr="00BC48E6">
        <w:rPr>
          <w:rFonts w:ascii="Arial" w:hAnsi="Arial" w:cs="Arial"/>
          <w:color w:val="000000"/>
          <w:sz w:val="22"/>
          <w:szCs w:val="22"/>
        </w:rPr>
        <w:t xml:space="preserve"> both qualitatively and quantitatively</w:t>
      </w:r>
      <w:r w:rsidR="00A60B3B" w:rsidRPr="00BC48E6">
        <w:rPr>
          <w:rFonts w:ascii="Arial" w:hAnsi="Arial" w:cs="Arial"/>
          <w:color w:val="000000"/>
          <w:sz w:val="22"/>
          <w:szCs w:val="22"/>
        </w:rPr>
        <w:t xml:space="preserve">. </w:t>
      </w:r>
      <w:r w:rsidR="005220A0">
        <w:rPr>
          <w:rFonts w:ascii="Arial" w:hAnsi="Arial" w:cs="Arial"/>
          <w:color w:val="000000"/>
          <w:sz w:val="22"/>
          <w:szCs w:val="22"/>
        </w:rPr>
        <w:t>QACs</w:t>
      </w:r>
      <w:r w:rsidRPr="00BC48E6">
        <w:rPr>
          <w:rFonts w:ascii="Arial" w:hAnsi="Arial" w:cs="Arial"/>
          <w:color w:val="000000"/>
          <w:sz w:val="22"/>
          <w:szCs w:val="22"/>
        </w:rPr>
        <w:t xml:space="preserve"> are known to have a residual </w:t>
      </w:r>
      <w:r w:rsidR="00904683" w:rsidRPr="00BC48E6">
        <w:rPr>
          <w:rFonts w:ascii="Arial" w:hAnsi="Arial" w:cs="Arial"/>
          <w:color w:val="000000"/>
          <w:sz w:val="22"/>
          <w:szCs w:val="22"/>
        </w:rPr>
        <w:t>b</w:t>
      </w:r>
      <w:r w:rsidR="00D7730E" w:rsidRPr="00BC48E6">
        <w:rPr>
          <w:rFonts w:ascii="Arial" w:hAnsi="Arial" w:cs="Arial"/>
          <w:color w:val="000000"/>
          <w:sz w:val="22"/>
          <w:szCs w:val="22"/>
        </w:rPr>
        <w:t>io</w:t>
      </w:r>
      <w:r w:rsidR="00904683" w:rsidRPr="00BC48E6">
        <w:rPr>
          <w:rFonts w:ascii="Arial" w:hAnsi="Arial" w:cs="Arial"/>
          <w:color w:val="000000"/>
          <w:sz w:val="22"/>
          <w:szCs w:val="22"/>
        </w:rPr>
        <w:t xml:space="preserve">cidal </w:t>
      </w:r>
      <w:r w:rsidRPr="00BC48E6">
        <w:rPr>
          <w:rFonts w:ascii="Arial" w:hAnsi="Arial" w:cs="Arial"/>
          <w:color w:val="000000"/>
          <w:sz w:val="22"/>
          <w:szCs w:val="22"/>
        </w:rPr>
        <w:t>effect over time</w:t>
      </w:r>
      <w:r w:rsidR="00904683" w:rsidRPr="00BC48E6">
        <w:rPr>
          <w:rFonts w:ascii="Arial" w:hAnsi="Arial" w:cs="Arial"/>
          <w:color w:val="000000"/>
          <w:sz w:val="22"/>
          <w:szCs w:val="22"/>
        </w:rPr>
        <w:t xml:space="preserve"> </w:t>
      </w:r>
      <w:r w:rsidR="00DB6635"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{"citationItems":[{"id":"ITEM-1","itemData":{"DOI":"10.1128/AEM.02633-14","ISSN":"10985336","PMID":"25362069","abstract":"Quaternary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resistance.","author":[{"dropping-particle":"","family":"Gerba","given":"Charles P.","non-dropping-particle":"","parse-names":false,"suffix":""}],"container-title":"Applied and Environmental Microbiology","id":"ITEM-1","issue":"2","issued":{"date-parts":[["2015"]]},"page":"464-469","title":"Quaternary ammonium biocides: Efficacy in application","type":"article-journal","volume":"81"},"uris":["http://www.mendeley.com/documents/?uuid=f41d36ca-aac0-4fbd-9bed-4d1c2feb4f42"]}],"mendeley":{"formattedCitation":"[5]","plainTextFormattedCitation":"[5]","previouslyFormattedCitation":"[5]"},"properties":{"noteIndex":0},"schema":"https://github.com/citation-style-language/schema/raw/master/csl-citation.json"}</w:instrText>
      </w:r>
      <w:r w:rsidR="00DB6635"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[5]</w:t>
      </w:r>
      <w:r w:rsidR="00DB6635" w:rsidRPr="00BC48E6">
        <w:rPr>
          <w:rFonts w:ascii="Arial" w:hAnsi="Arial" w:cs="Arial"/>
          <w:color w:val="000000"/>
          <w:sz w:val="22"/>
          <w:szCs w:val="22"/>
        </w:rPr>
        <w:fldChar w:fldCharType="end"/>
      </w:r>
      <w:r w:rsidR="00DB6635" w:rsidRPr="00BC48E6">
        <w:rPr>
          <w:rFonts w:ascii="Arial" w:hAnsi="Arial" w:cs="Arial"/>
          <w:color w:val="000000"/>
          <w:sz w:val="22"/>
          <w:szCs w:val="22"/>
        </w:rPr>
        <w:t xml:space="preserve"> </w:t>
      </w:r>
      <w:r w:rsidR="00AD0065">
        <w:rPr>
          <w:rFonts w:ascii="Arial" w:hAnsi="Arial" w:cs="Arial"/>
          <w:color w:val="000000"/>
          <w:sz w:val="22"/>
          <w:szCs w:val="22"/>
        </w:rPr>
        <w:t>so</w:t>
      </w:r>
      <w:r w:rsidRPr="00BC48E6">
        <w:rPr>
          <w:rFonts w:ascii="Arial" w:hAnsi="Arial" w:cs="Arial"/>
          <w:color w:val="000000"/>
          <w:sz w:val="22"/>
          <w:szCs w:val="22"/>
        </w:rPr>
        <w:t xml:space="preserve"> may help reduce </w:t>
      </w:r>
      <w:r w:rsidR="00904683" w:rsidRPr="00BC48E6">
        <w:rPr>
          <w:rFonts w:ascii="Arial" w:hAnsi="Arial" w:cs="Arial"/>
          <w:color w:val="000000"/>
          <w:sz w:val="22"/>
          <w:szCs w:val="22"/>
        </w:rPr>
        <w:t xml:space="preserve">overall </w:t>
      </w:r>
      <w:r w:rsidRPr="00BC48E6">
        <w:rPr>
          <w:rFonts w:ascii="Arial" w:hAnsi="Arial" w:cs="Arial"/>
          <w:color w:val="000000"/>
          <w:sz w:val="22"/>
          <w:szCs w:val="22"/>
        </w:rPr>
        <w:t>hand recontamination</w:t>
      </w:r>
      <w:r w:rsidR="00AD0065">
        <w:rPr>
          <w:rFonts w:ascii="Arial" w:hAnsi="Arial" w:cs="Arial"/>
          <w:color w:val="000000"/>
          <w:sz w:val="22"/>
          <w:szCs w:val="22"/>
        </w:rPr>
        <w:fldChar w:fldCharType="begin" w:fldLock="1"/>
      </w:r>
      <w:r w:rsidR="009A3663">
        <w:rPr>
          <w:rFonts w:ascii="Arial" w:hAnsi="Arial" w:cs="Arial"/>
          <w:color w:val="000000"/>
          <w:sz w:val="22"/>
          <w:szCs w:val="22"/>
        </w:rPr>
        <w:instrText>ADDIN CSL_CITATION {"citationItems":[{"id":"ITEM-1","itemData":{"DOI":"10.1086/510865","ISSN":"0899-823X","abstract":"OBJECTIVE: To study the bacterial population kinetics on gloved hands following hand treatment with 3 optically indistinguishable, alcohol-based surgical hand rubs, with and without supplements to delay bacterial regrowth. DESIGN: Prospective, randomized, double-blind, balanced quasi-Greco-Latin square design. SETTING: Microbiology laboratory of the Medical University Vienna, Austria. PARTICIPANTS: Twenty-four healthy adult volunteers without skin lesions. Surgical hand rubs. The following hand rubs, all stained blue, were applied to the hands for 3 minutes: 1-propanol 60% vol/vol (A); 2-propanol 70% m/m plus chlorhexidine gluconate 0.5% wt/wt (B); 2-propanol 45% wt/wt plus 1-propanol 30% wt/wt plus mecetronium etilsulfate 0.2% wt/wt (C). As a reference formulation (R), 1-propanol 60% vol/vol, unstained, was applied for the same amount of time. METHOD: In 8 once-weekly tests, 24 subjects randomly assigned to use the 4 hand rubs in groups of 6 persons each performed hand hygiene according to the method described in European Norm 12791. Every subject used one preparation at a time, the antimicrobial effect of which was evaluated at 2 sampling times. After week 8, each volunteer had tested every preparation at every preset sampling time. All preparations were tested in parallel. RESULTS: The mean pretreatment counts of viable bacteria (in colony-forming units per milliliter) in fluid samples were not significantly different between week 1 and week 8, nor between the right and left hands (analysis of variance [ANOVA], P&gt;.1). Immediately after applying the formulation (t(0)), bactericidal effects of the blinded formulations A and C were equivalent to that of the reference formulation R, whereas the effect of B was questionable. The population kinetics of the flora on the hands proceeded from large and fast initial reductions of the skin flora by 2.7 log units (A), 3.1 log units (B), 3.3 log units (reference formulation), and 3.5 log units (C), to slow regrowth. However, even after 6 hours wearing gloves viable bacterial counts remained significantly (P&lt;.01) below the baseline values (by 0.9 log [reference formulation], 1.1 log [A and B], and 1.5 log [C]). The slowest regrowth 1 and 3 hours after application (Delta from t(0), 0.1 log and 0.7 log respectively) was seen with formulation C, and the slowest regrowth after 6 hours was seen with formulation B (Delta from t(0), 1.6 log). These differences did, however, not reach statistical significance. CONCLUSIONS…","author":[{"dropping-particle":"","family":"Rotter","given":"Manfred L.","non-dropping-particle":"","parse-names":false,"suffix":""},{"dropping-particle":"","family":"Kampf","given":"Günter","non-dropping-particle":"","parse-names":false,"suffix":""},{"dropping-particle":"","family":"Suchomel","given":"Miranda","non-dropping-particle":"","parse-names":false,"suffix":""},{"dropping-particle":"","family":"Kundi","given":"Michael","non-dropping-particle":"","parse-names":false,"suffix":""}],"container-title":"Infection Control &amp; Hospital Epidemiology","id":"ITEM-1","issue":"3","issued":{"date-parts":[["2007"]]},"page":"346-350","title":"Population Kinetics of the Skin Flora on Gloved Hands Following Surgical Hand Disinfection With 3 Propanol-Based Hand Rubs: A Prospective, Randomized, Double-Blind Trial","type":"article-journal","volume":"28"},"uris":["http://www.mendeley.com/documents/?uuid=57637032-c252-48a2-9e51-6b83c64d9ebb"]}],"mendeley":{"formattedCitation":"[6]","plainTextFormattedCitation":"[6]","previouslyFormattedCitation":"[6]"},"properties":{"noteIndex":0},"schema":"https://github.com/citation-style-language/schema/raw/master/csl-citation.json"}</w:instrText>
      </w:r>
      <w:r w:rsidR="00AD0065">
        <w:rPr>
          <w:rFonts w:ascii="Arial" w:hAnsi="Arial" w:cs="Arial"/>
          <w:color w:val="000000"/>
          <w:sz w:val="22"/>
          <w:szCs w:val="22"/>
        </w:rPr>
        <w:fldChar w:fldCharType="separate"/>
      </w:r>
      <w:r w:rsidR="00AD0065" w:rsidRPr="00AD0065">
        <w:rPr>
          <w:rFonts w:ascii="Arial" w:hAnsi="Arial" w:cs="Arial"/>
          <w:noProof/>
          <w:color w:val="000000"/>
          <w:sz w:val="22"/>
          <w:szCs w:val="22"/>
        </w:rPr>
        <w:t>[6]</w:t>
      </w:r>
      <w:r w:rsidR="00AD0065">
        <w:rPr>
          <w:rFonts w:ascii="Arial" w:hAnsi="Arial" w:cs="Arial"/>
          <w:color w:val="000000"/>
          <w:sz w:val="22"/>
          <w:szCs w:val="22"/>
        </w:rPr>
        <w:fldChar w:fldCharType="end"/>
      </w:r>
      <w:r w:rsidRPr="00BC48E6">
        <w:rPr>
          <w:rFonts w:ascii="Arial" w:hAnsi="Arial" w:cs="Arial"/>
          <w:color w:val="000000"/>
          <w:sz w:val="22"/>
          <w:szCs w:val="22"/>
        </w:rPr>
        <w:t xml:space="preserve">. This article presents an experimental study of hand </w:t>
      </w:r>
      <w:r w:rsidR="00D7730E" w:rsidRPr="00BC48E6">
        <w:rPr>
          <w:rFonts w:ascii="Arial" w:hAnsi="Arial" w:cs="Arial"/>
          <w:color w:val="000000"/>
          <w:sz w:val="22"/>
          <w:szCs w:val="22"/>
        </w:rPr>
        <w:t>re</w:t>
      </w:r>
      <w:r w:rsidRPr="00BC48E6">
        <w:rPr>
          <w:rFonts w:ascii="Arial" w:hAnsi="Arial" w:cs="Arial"/>
          <w:color w:val="000000"/>
          <w:sz w:val="22"/>
          <w:szCs w:val="22"/>
        </w:rPr>
        <w:t>contamination over 24</w:t>
      </w:r>
      <w:ins w:id="13" w:author="Gerba, Charles P - (gerba)" w:date="2020-09-19T09:04:00Z">
        <w:r w:rsidR="00C14C34">
          <w:rPr>
            <w:rFonts w:ascii="Arial" w:hAnsi="Arial" w:cs="Arial"/>
            <w:color w:val="000000"/>
            <w:sz w:val="22"/>
            <w:szCs w:val="22"/>
          </w:rPr>
          <w:t xml:space="preserve"> </w:t>
        </w:r>
      </w:ins>
      <w:r w:rsidRPr="00BC48E6">
        <w:rPr>
          <w:rFonts w:ascii="Arial" w:hAnsi="Arial" w:cs="Arial"/>
          <w:color w:val="000000"/>
          <w:sz w:val="22"/>
          <w:szCs w:val="22"/>
        </w:rPr>
        <w:t>h</w:t>
      </w:r>
      <w:r w:rsidR="00DB6635" w:rsidRPr="00BC48E6">
        <w:rPr>
          <w:rFonts w:ascii="Arial" w:hAnsi="Arial" w:cs="Arial"/>
          <w:color w:val="000000"/>
          <w:sz w:val="22"/>
          <w:szCs w:val="22"/>
        </w:rPr>
        <w:t>ours</w:t>
      </w:r>
      <w:r w:rsidRPr="00BC48E6">
        <w:rPr>
          <w:rFonts w:ascii="Arial" w:hAnsi="Arial" w:cs="Arial"/>
          <w:color w:val="000000"/>
          <w:sz w:val="22"/>
          <w:szCs w:val="22"/>
        </w:rPr>
        <w:t xml:space="preserve"> </w:t>
      </w:r>
      <w:r w:rsidR="00E82A2C" w:rsidRPr="00BC48E6">
        <w:rPr>
          <w:rFonts w:ascii="Arial" w:hAnsi="Arial" w:cs="Arial"/>
          <w:color w:val="000000"/>
          <w:sz w:val="22"/>
          <w:szCs w:val="22"/>
        </w:rPr>
        <w:t xml:space="preserve">after hand washing </w:t>
      </w:r>
      <w:r w:rsidR="00AD0065">
        <w:rPr>
          <w:rFonts w:ascii="Arial" w:hAnsi="Arial" w:cs="Arial"/>
          <w:color w:val="000000"/>
          <w:sz w:val="22"/>
          <w:szCs w:val="22"/>
        </w:rPr>
        <w:t xml:space="preserve">with non-antimicrobial soap and water </w:t>
      </w:r>
      <w:r w:rsidRPr="00BC48E6">
        <w:rPr>
          <w:rFonts w:ascii="Arial" w:hAnsi="Arial" w:cs="Arial"/>
          <w:color w:val="000000"/>
          <w:sz w:val="22"/>
          <w:szCs w:val="22"/>
        </w:rPr>
        <w:t xml:space="preserve">which is contrasted </w:t>
      </w:r>
      <w:r w:rsidR="00904683" w:rsidRPr="00BC48E6">
        <w:rPr>
          <w:rFonts w:ascii="Arial" w:hAnsi="Arial" w:cs="Arial"/>
          <w:color w:val="000000"/>
          <w:sz w:val="22"/>
          <w:szCs w:val="22"/>
        </w:rPr>
        <w:t>against</w:t>
      </w:r>
      <w:r w:rsidRPr="00BC48E6">
        <w:rPr>
          <w:rFonts w:ascii="Arial" w:hAnsi="Arial" w:cs="Arial"/>
          <w:color w:val="000000"/>
          <w:sz w:val="22"/>
          <w:szCs w:val="22"/>
        </w:rPr>
        <w:t xml:space="preserve"> the effect of </w:t>
      </w:r>
      <w:r w:rsidR="00AD0065">
        <w:rPr>
          <w:rFonts w:ascii="Arial" w:hAnsi="Arial" w:cs="Arial"/>
          <w:color w:val="000000"/>
          <w:sz w:val="22"/>
          <w:szCs w:val="22"/>
        </w:rPr>
        <w:t xml:space="preserve">handwashing with non-antimicrobial soap and water and </w:t>
      </w:r>
      <w:r w:rsidR="008A5678">
        <w:rPr>
          <w:rFonts w:ascii="Arial" w:hAnsi="Arial" w:cs="Arial"/>
          <w:color w:val="000000"/>
          <w:sz w:val="22"/>
          <w:szCs w:val="22"/>
        </w:rPr>
        <w:t xml:space="preserve">then </w:t>
      </w:r>
      <w:r w:rsidR="00D7730E" w:rsidRPr="00BC48E6">
        <w:rPr>
          <w:rFonts w:ascii="Arial" w:hAnsi="Arial" w:cs="Arial"/>
          <w:color w:val="000000"/>
          <w:sz w:val="22"/>
          <w:szCs w:val="22"/>
        </w:rPr>
        <w:t>hand hygiene with a</w:t>
      </w:r>
      <w:r w:rsidR="00904683" w:rsidRPr="00BC48E6">
        <w:rPr>
          <w:rFonts w:ascii="Arial" w:hAnsi="Arial" w:cs="Arial"/>
          <w:color w:val="000000"/>
          <w:sz w:val="22"/>
          <w:szCs w:val="22"/>
        </w:rPr>
        <w:t xml:space="preserve"> </w:t>
      </w:r>
      <w:r w:rsidR="00A60B3B" w:rsidRPr="00BC48E6">
        <w:rPr>
          <w:rFonts w:ascii="Arial" w:hAnsi="Arial" w:cs="Arial"/>
          <w:color w:val="000000"/>
          <w:sz w:val="22"/>
          <w:szCs w:val="22"/>
        </w:rPr>
        <w:t xml:space="preserve">1% </w:t>
      </w:r>
      <w:r w:rsidR="00904683" w:rsidRPr="00BC48E6">
        <w:rPr>
          <w:rFonts w:ascii="Arial" w:hAnsi="Arial" w:cs="Arial"/>
          <w:color w:val="000000"/>
          <w:sz w:val="22"/>
          <w:szCs w:val="22"/>
        </w:rPr>
        <w:t>benzyl</w:t>
      </w:r>
      <w:r w:rsidR="00904683" w:rsidRPr="00BC48E6">
        <w:rPr>
          <w:rFonts w:ascii="Cambria Math" w:hAnsi="Cambria Math" w:cs="Cambria Math"/>
          <w:color w:val="000000"/>
          <w:sz w:val="22"/>
          <w:szCs w:val="22"/>
        </w:rPr>
        <w:t>‐</w:t>
      </w:r>
      <w:r w:rsidR="00904683" w:rsidRPr="00BC48E6">
        <w:rPr>
          <w:rFonts w:ascii="Arial" w:hAnsi="Arial" w:cs="Arial"/>
          <w:color w:val="000000"/>
          <w:sz w:val="22"/>
          <w:szCs w:val="22"/>
        </w:rPr>
        <w:t>C12-C16</w:t>
      </w:r>
      <w:r w:rsidR="00904683" w:rsidRPr="00BC48E6">
        <w:rPr>
          <w:rFonts w:ascii="Cambria Math" w:hAnsi="Cambria Math" w:cs="Cambria Math"/>
          <w:color w:val="000000"/>
          <w:sz w:val="22"/>
          <w:szCs w:val="22"/>
        </w:rPr>
        <w:t>‐</w:t>
      </w:r>
      <w:r w:rsidR="00904683" w:rsidRPr="00BC48E6">
        <w:rPr>
          <w:rFonts w:ascii="Arial" w:hAnsi="Arial" w:cs="Arial"/>
          <w:color w:val="000000"/>
          <w:sz w:val="22"/>
          <w:szCs w:val="22"/>
        </w:rPr>
        <w:t xml:space="preserve">alkyldimethyl chloride </w:t>
      </w:r>
      <w:r w:rsidR="00A60B3B" w:rsidRPr="00BC48E6">
        <w:rPr>
          <w:rFonts w:ascii="Arial" w:hAnsi="Arial" w:cs="Arial"/>
          <w:color w:val="000000"/>
          <w:sz w:val="22"/>
          <w:szCs w:val="22"/>
        </w:rPr>
        <w:t>(</w:t>
      </w:r>
      <w:r w:rsidR="00904683" w:rsidRPr="00BC48E6">
        <w:rPr>
          <w:rFonts w:ascii="Arial" w:hAnsi="Arial" w:cs="Arial"/>
          <w:color w:val="000000"/>
          <w:sz w:val="22"/>
          <w:szCs w:val="22"/>
        </w:rPr>
        <w:t>AD</w:t>
      </w:r>
      <w:r w:rsidR="00A60B3B" w:rsidRPr="00BC48E6">
        <w:rPr>
          <w:rFonts w:ascii="Arial" w:hAnsi="Arial" w:cs="Arial"/>
          <w:color w:val="000000"/>
          <w:sz w:val="22"/>
          <w:szCs w:val="22"/>
        </w:rPr>
        <w:t>BAC)</w:t>
      </w:r>
      <w:r w:rsidR="00904683" w:rsidRPr="00BC48E6">
        <w:rPr>
          <w:rFonts w:ascii="Arial" w:hAnsi="Arial" w:cs="Arial"/>
          <w:color w:val="000000"/>
          <w:sz w:val="22"/>
          <w:szCs w:val="22"/>
        </w:rPr>
        <w:t xml:space="preserve"> hand sanitiser.</w:t>
      </w:r>
      <w:r w:rsidR="00D7730E" w:rsidRPr="00BC48E6">
        <w:rPr>
          <w:rFonts w:ascii="Arial" w:hAnsi="Arial" w:cs="Arial"/>
          <w:color w:val="000000"/>
          <w:sz w:val="22"/>
          <w:szCs w:val="22"/>
        </w:rPr>
        <w:t xml:space="preserve"> The principal aim is to study hand recontamination </w:t>
      </w:r>
      <w:r w:rsidR="00AD0065">
        <w:rPr>
          <w:rFonts w:ascii="Arial" w:hAnsi="Arial" w:cs="Arial"/>
          <w:color w:val="000000"/>
          <w:sz w:val="22"/>
          <w:szCs w:val="22"/>
        </w:rPr>
        <w:t xml:space="preserve">quantitatively </w:t>
      </w:r>
      <w:r w:rsidR="00D7730E" w:rsidRPr="00BC48E6">
        <w:rPr>
          <w:rFonts w:ascii="Arial" w:hAnsi="Arial" w:cs="Arial"/>
          <w:color w:val="000000"/>
          <w:sz w:val="22"/>
          <w:szCs w:val="22"/>
        </w:rPr>
        <w:t>for use in mathematical risk analysis scenario</w:t>
      </w:r>
      <w:r w:rsidR="008402D2" w:rsidRPr="00BC48E6">
        <w:rPr>
          <w:rFonts w:ascii="Arial" w:hAnsi="Arial" w:cs="Arial"/>
          <w:color w:val="000000"/>
          <w:sz w:val="22"/>
          <w:szCs w:val="22"/>
        </w:rPr>
        <w:t>s</w:t>
      </w:r>
      <w:r w:rsidR="00D7730E" w:rsidRPr="00BC48E6">
        <w:rPr>
          <w:rFonts w:ascii="Arial" w:hAnsi="Arial" w:cs="Arial"/>
          <w:color w:val="000000"/>
          <w:sz w:val="22"/>
          <w:szCs w:val="22"/>
        </w:rPr>
        <w:t>.</w:t>
      </w:r>
    </w:p>
    <w:p w14:paraId="5794B027" w14:textId="77777777" w:rsidR="000145BA" w:rsidRPr="00BC48E6" w:rsidRDefault="000145BA" w:rsidP="00622078">
      <w:pPr>
        <w:pStyle w:val="Heading1"/>
        <w:spacing w:line="360" w:lineRule="auto"/>
        <w:rPr>
          <w:color w:val="000000"/>
          <w:lang w:val="en-GB"/>
        </w:rPr>
      </w:pPr>
      <w:r w:rsidRPr="00BC48E6">
        <w:rPr>
          <w:b/>
          <w:bCs/>
          <w:color w:val="000000"/>
          <w:lang w:val="en-GB"/>
        </w:rPr>
        <w:t>Methods</w:t>
      </w:r>
    </w:p>
    <w:p w14:paraId="7E369BEF" w14:textId="2301D72F"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Ten participants agreed to be in this study</w:t>
      </w:r>
      <w:r w:rsidR="00DC6930">
        <w:rPr>
          <w:rFonts w:ascii="Arial" w:hAnsi="Arial" w:cs="Arial"/>
          <w:color w:val="000000"/>
          <w:sz w:val="22"/>
          <w:szCs w:val="22"/>
        </w:rPr>
        <w:t xml:space="preserve">. </w:t>
      </w:r>
      <w:r w:rsidRPr="00BC48E6">
        <w:rPr>
          <w:rFonts w:ascii="Arial" w:hAnsi="Arial" w:cs="Arial"/>
          <w:color w:val="000000"/>
          <w:sz w:val="22"/>
          <w:szCs w:val="22"/>
        </w:rPr>
        <w:t xml:space="preserve">Participants were divided into two groups, since sampling would occur in frequent intervals over 24 hrs. This allowed the burden of time commitment and disruption of usual </w:t>
      </w:r>
      <w:r w:rsidR="00A60B3B" w:rsidRPr="00BC48E6">
        <w:rPr>
          <w:rFonts w:ascii="Arial" w:hAnsi="Arial" w:cs="Arial"/>
          <w:color w:val="000000"/>
          <w:sz w:val="22"/>
          <w:szCs w:val="22"/>
        </w:rPr>
        <w:t>behaviours</w:t>
      </w:r>
      <w:r w:rsidRPr="00BC48E6">
        <w:rPr>
          <w:rFonts w:ascii="Arial" w:hAnsi="Arial" w:cs="Arial"/>
          <w:color w:val="000000"/>
          <w:sz w:val="22"/>
          <w:szCs w:val="22"/>
        </w:rPr>
        <w:t xml:space="preserve"> to be divided among the two groups. All ten participants washed their hands for </w:t>
      </w:r>
      <w:del w:id="14" w:author="Gerba, Charles P - (gerba)" w:date="2020-09-19T09:06:00Z">
        <w:r w:rsidRPr="00BC48E6" w:rsidDel="00C14C34">
          <w:rPr>
            <w:rFonts w:ascii="Arial" w:hAnsi="Arial" w:cs="Arial"/>
            <w:color w:val="000000"/>
            <w:sz w:val="22"/>
            <w:szCs w:val="22"/>
          </w:rPr>
          <w:delText xml:space="preserve">1 </w:delText>
        </w:r>
      </w:del>
      <w:ins w:id="15" w:author="Gerba, Charles P - (gerba)" w:date="2020-09-19T09:06:00Z">
        <w:r w:rsidR="00C14C34">
          <w:rPr>
            <w:rFonts w:ascii="Arial" w:hAnsi="Arial" w:cs="Arial"/>
            <w:color w:val="000000"/>
            <w:sz w:val="22"/>
            <w:szCs w:val="22"/>
          </w:rPr>
          <w:t xml:space="preserve">one </w:t>
        </w:r>
      </w:ins>
      <w:r w:rsidRPr="00BC48E6">
        <w:rPr>
          <w:rFonts w:ascii="Arial" w:hAnsi="Arial" w:cs="Arial"/>
          <w:color w:val="000000"/>
          <w:sz w:val="22"/>
          <w:szCs w:val="22"/>
        </w:rPr>
        <w:t xml:space="preserve">minute with soft soap and then used a paper towel to dry their hands. Participants were then asked to rub their fingertips and thumb </w:t>
      </w:r>
      <w:r w:rsidR="00AD0065">
        <w:rPr>
          <w:rFonts w:ascii="Arial" w:hAnsi="Arial" w:cs="Arial"/>
          <w:color w:val="000000"/>
          <w:sz w:val="22"/>
          <w:szCs w:val="22"/>
        </w:rPr>
        <w:t xml:space="preserve">of each hand </w:t>
      </w:r>
      <w:r w:rsidRPr="00BC48E6">
        <w:rPr>
          <w:rFonts w:ascii="Arial" w:hAnsi="Arial" w:cs="Arial"/>
          <w:color w:val="000000"/>
          <w:sz w:val="22"/>
          <w:szCs w:val="22"/>
        </w:rPr>
        <w:t xml:space="preserve">for </w:t>
      </w:r>
      <w:del w:id="16" w:author="Gerba, Charles P - (gerba)" w:date="2020-09-19T09:06:00Z">
        <w:r w:rsidRPr="00BC48E6" w:rsidDel="00C14C34">
          <w:rPr>
            <w:rFonts w:ascii="Arial" w:hAnsi="Arial" w:cs="Arial"/>
            <w:color w:val="000000"/>
            <w:sz w:val="22"/>
            <w:szCs w:val="22"/>
          </w:rPr>
          <w:delText>1</w:delText>
        </w:r>
      </w:del>
      <w:ins w:id="17" w:author="Gerba, Charles P - (gerba)" w:date="2020-09-19T09:06:00Z">
        <w:r w:rsidR="00C14C34">
          <w:rPr>
            <w:rFonts w:ascii="Arial" w:hAnsi="Arial" w:cs="Arial"/>
            <w:color w:val="000000"/>
            <w:sz w:val="22"/>
            <w:szCs w:val="22"/>
          </w:rPr>
          <w:t>one</w:t>
        </w:r>
      </w:ins>
      <w:r w:rsidRPr="00BC48E6">
        <w:rPr>
          <w:rFonts w:ascii="Arial" w:hAnsi="Arial" w:cs="Arial"/>
          <w:color w:val="000000"/>
          <w:sz w:val="22"/>
          <w:szCs w:val="22"/>
        </w:rPr>
        <w:t xml:space="preserve"> minute </w:t>
      </w:r>
      <w:r w:rsidR="00AD0065">
        <w:rPr>
          <w:rFonts w:ascii="Arial" w:hAnsi="Arial" w:cs="Arial"/>
          <w:color w:val="000000"/>
          <w:sz w:val="22"/>
          <w:szCs w:val="22"/>
        </w:rPr>
        <w:t>onto</w:t>
      </w:r>
      <w:r w:rsidRPr="00BC48E6">
        <w:rPr>
          <w:rFonts w:ascii="Arial" w:hAnsi="Arial" w:cs="Arial"/>
          <w:color w:val="000000"/>
          <w:sz w:val="22"/>
          <w:szCs w:val="22"/>
        </w:rPr>
        <w:t xml:space="preserve"> </w:t>
      </w:r>
      <w:r w:rsidR="00AD0065">
        <w:rPr>
          <w:rFonts w:ascii="Arial" w:hAnsi="Arial" w:cs="Arial"/>
          <w:color w:val="000000"/>
          <w:sz w:val="22"/>
          <w:szCs w:val="22"/>
        </w:rPr>
        <w:t>two separate</w:t>
      </w:r>
      <w:r w:rsidRPr="00BC48E6">
        <w:rPr>
          <w:rFonts w:ascii="Arial" w:hAnsi="Arial" w:cs="Arial"/>
          <w:color w:val="000000"/>
          <w:sz w:val="22"/>
          <w:szCs w:val="22"/>
        </w:rPr>
        <w:t xml:space="preserve"> </w:t>
      </w:r>
      <w:r w:rsidR="00AD0065">
        <w:rPr>
          <w:rFonts w:ascii="Arial" w:hAnsi="Arial" w:cs="Arial"/>
          <w:color w:val="000000"/>
          <w:sz w:val="22"/>
          <w:szCs w:val="22"/>
        </w:rPr>
        <w:t>P</w:t>
      </w:r>
      <w:r w:rsidRPr="00BC48E6">
        <w:rPr>
          <w:rFonts w:ascii="Arial" w:hAnsi="Arial" w:cs="Arial"/>
          <w:color w:val="000000"/>
          <w:sz w:val="22"/>
          <w:szCs w:val="22"/>
        </w:rPr>
        <w:t>etri dish</w:t>
      </w:r>
      <w:r w:rsidR="00AD0065">
        <w:rPr>
          <w:rFonts w:ascii="Arial" w:hAnsi="Arial" w:cs="Arial"/>
          <w:color w:val="000000"/>
          <w:sz w:val="22"/>
          <w:szCs w:val="22"/>
        </w:rPr>
        <w:t>es</w:t>
      </w:r>
      <w:r w:rsidRPr="00BC48E6">
        <w:rPr>
          <w:rFonts w:ascii="Arial" w:hAnsi="Arial" w:cs="Arial"/>
          <w:color w:val="000000"/>
          <w:sz w:val="22"/>
          <w:szCs w:val="22"/>
        </w:rPr>
        <w:t xml:space="preserve"> </w:t>
      </w:r>
      <w:r w:rsidR="00AD0065">
        <w:rPr>
          <w:rFonts w:ascii="Arial" w:hAnsi="Arial" w:cs="Arial"/>
          <w:color w:val="000000"/>
          <w:sz w:val="22"/>
          <w:szCs w:val="22"/>
        </w:rPr>
        <w:t>containing</w:t>
      </w:r>
      <w:r w:rsidRPr="00BC48E6">
        <w:rPr>
          <w:rFonts w:ascii="Arial" w:hAnsi="Arial" w:cs="Arial"/>
          <w:color w:val="000000"/>
          <w:sz w:val="22"/>
          <w:szCs w:val="22"/>
        </w:rPr>
        <w:t xml:space="preserve"> 10 mL of Tryptone Soy Broth (TSB). This was done to quantify the </w:t>
      </w:r>
      <w:del w:id="18" w:author="Gerba, Charles P - (gerba)" w:date="2020-09-19T09:06:00Z">
        <w:r w:rsidRPr="00BC48E6" w:rsidDel="00C14C34">
          <w:rPr>
            <w:rFonts w:ascii="Arial" w:hAnsi="Arial" w:cs="Arial"/>
            <w:color w:val="000000"/>
            <w:sz w:val="22"/>
            <w:szCs w:val="22"/>
          </w:rPr>
          <w:delText>amount</w:delText>
        </w:r>
      </w:del>
      <w:ins w:id="19" w:author="Gerba, Charles P - (gerba)" w:date="2020-09-19T09:06:00Z">
        <w:r w:rsidR="00C14C34" w:rsidRPr="00BC48E6">
          <w:rPr>
            <w:rFonts w:ascii="Arial" w:hAnsi="Arial" w:cs="Arial"/>
            <w:color w:val="000000"/>
            <w:sz w:val="22"/>
            <w:szCs w:val="22"/>
          </w:rPr>
          <w:t>number</w:t>
        </w:r>
      </w:ins>
      <w:r w:rsidRPr="00BC48E6">
        <w:rPr>
          <w:rFonts w:ascii="Arial" w:hAnsi="Arial" w:cs="Arial"/>
          <w:color w:val="000000"/>
          <w:sz w:val="22"/>
          <w:szCs w:val="22"/>
        </w:rPr>
        <w:t xml:space="preserve"> of endogenous bacteria that could be recovered with this method. To quantify the recovered bacteria, </w:t>
      </w:r>
      <w:del w:id="20" w:author="Gerba, Charles P - (gerba)" w:date="2020-09-19T09:07:00Z">
        <w:r w:rsidRPr="00BC48E6" w:rsidDel="00C14C34">
          <w:rPr>
            <w:rFonts w:ascii="Arial" w:hAnsi="Arial" w:cs="Arial"/>
            <w:color w:val="000000"/>
            <w:sz w:val="22"/>
            <w:szCs w:val="22"/>
          </w:rPr>
          <w:delText>1</w:delText>
        </w:r>
      </w:del>
      <w:ins w:id="21" w:author="Gerba, Charles P - (gerba)" w:date="2020-09-19T09:07:00Z">
        <w:r w:rsidR="00C14C34">
          <w:rPr>
            <w:rFonts w:ascii="Arial" w:hAnsi="Arial" w:cs="Arial"/>
            <w:color w:val="000000"/>
            <w:sz w:val="22"/>
            <w:szCs w:val="22"/>
          </w:rPr>
          <w:t>one</w:t>
        </w:r>
      </w:ins>
      <w:r w:rsidRPr="00BC48E6">
        <w:rPr>
          <w:rFonts w:ascii="Arial" w:hAnsi="Arial" w:cs="Arial"/>
          <w:color w:val="000000"/>
          <w:sz w:val="22"/>
          <w:szCs w:val="22"/>
        </w:rPr>
        <w:t xml:space="preserve"> mL of the TSB was then eluted into a separate Petri dish containing 10 to 15 mL of sterile Tryptone Soy Agar</w:t>
      </w:r>
      <w:r w:rsidR="00DB6635" w:rsidRPr="00BC48E6">
        <w:rPr>
          <w:rFonts w:ascii="Arial" w:hAnsi="Arial" w:cs="Arial"/>
          <w:color w:val="000000"/>
          <w:sz w:val="22"/>
          <w:szCs w:val="22"/>
        </w:rPr>
        <w:t xml:space="preserve">. </w:t>
      </w:r>
      <w:r w:rsidRPr="00BC48E6">
        <w:rPr>
          <w:rFonts w:ascii="Arial" w:hAnsi="Arial" w:cs="Arial"/>
          <w:color w:val="000000"/>
          <w:sz w:val="22"/>
          <w:szCs w:val="22"/>
        </w:rPr>
        <w:t>Once plates were solidified, they were incubated for 24 hours at 37°C.</w:t>
      </w:r>
    </w:p>
    <w:p w14:paraId="100922E1" w14:textId="77777777" w:rsidR="000145BA" w:rsidRPr="00BC48E6" w:rsidRDefault="000145BA" w:rsidP="00622078">
      <w:pPr>
        <w:spacing w:line="360" w:lineRule="auto"/>
        <w:rPr>
          <w:color w:val="000000"/>
          <w:lang w:val="en-GB"/>
        </w:rPr>
      </w:pPr>
    </w:p>
    <w:p w14:paraId="498BB960" w14:textId="18A8DF19" w:rsidR="000145BA" w:rsidRPr="00BC48E6" w:rsidRDefault="000145BA" w:rsidP="00622078">
      <w:pPr>
        <w:pStyle w:val="NormalWeb"/>
        <w:spacing w:before="0" w:beforeAutospacing="0" w:after="0" w:afterAutospacing="0" w:line="360" w:lineRule="auto"/>
        <w:rPr>
          <w:color w:val="000000"/>
        </w:rPr>
      </w:pPr>
      <w:del w:id="22" w:author="Amanda Wilson" w:date="2020-09-18T15:33:00Z">
        <w:r w:rsidRPr="00BC48E6" w:rsidDel="007A7BA3">
          <w:rPr>
            <w:rStyle w:val="apple-tab-span"/>
            <w:rFonts w:ascii="Arial" w:hAnsi="Arial" w:cs="Arial"/>
            <w:color w:val="000000"/>
            <w:sz w:val="22"/>
            <w:szCs w:val="22"/>
          </w:rPr>
          <w:tab/>
        </w:r>
      </w:del>
      <w:r w:rsidRPr="00BC48E6">
        <w:rPr>
          <w:rFonts w:ascii="Arial" w:hAnsi="Arial" w:cs="Arial"/>
          <w:color w:val="000000"/>
          <w:sz w:val="22"/>
          <w:szCs w:val="22"/>
        </w:rPr>
        <w:t xml:space="preserve">For all participants, one hand served as the control while the other was treated with the intervention and was randomly chosen. On the intervention hand, 3 mL of the hand sanitiser </w:t>
      </w:r>
      <w:r w:rsidRPr="00BC48E6">
        <w:rPr>
          <w:rFonts w:ascii="Arial" w:hAnsi="Arial" w:cs="Arial"/>
          <w:color w:val="000000"/>
          <w:sz w:val="22"/>
          <w:szCs w:val="22"/>
        </w:rPr>
        <w:lastRenderedPageBreak/>
        <w:t xml:space="preserve">containing a quaternary ammonium </w:t>
      </w:r>
      <w:r w:rsidRPr="007A7BA3">
        <w:rPr>
          <w:rFonts w:ascii="Arial" w:hAnsi="Arial" w:cs="Arial"/>
          <w:color w:val="000000"/>
          <w:sz w:val="22"/>
          <w:szCs w:val="22"/>
        </w:rPr>
        <w:t xml:space="preserve">compound: </w:t>
      </w:r>
      <w:r w:rsidRPr="007A7BA3">
        <w:rPr>
          <w:rFonts w:ascii="Arial" w:hAnsi="Arial" w:cs="Arial"/>
          <w:color w:val="000000"/>
          <w:sz w:val="22"/>
          <w:szCs w:val="22"/>
          <w:rPrChange w:id="23" w:author="Amanda Wilson" w:date="2020-09-18T15:34:00Z">
            <w:rPr>
              <w:rFonts w:ascii="Arial" w:hAnsi="Arial" w:cs="Arial"/>
              <w:color w:val="000000"/>
            </w:rPr>
          </w:rPrChange>
        </w:rPr>
        <w:t>benzalkonium chloride (&lt;1%</w:t>
      </w:r>
      <w:ins w:id="24" w:author="Gerba, Charles P - (gerba)" w:date="2020-09-19T09:09:00Z">
        <w:r w:rsidR="00C14C34">
          <w:rPr>
            <w:rFonts w:ascii="Arial" w:hAnsi="Arial" w:cs="Arial"/>
            <w:color w:val="000000"/>
            <w:sz w:val="22"/>
            <w:szCs w:val="22"/>
          </w:rPr>
          <w:t xml:space="preserve"> </w:t>
        </w:r>
      </w:ins>
      <w:r w:rsidRPr="007A7BA3">
        <w:rPr>
          <w:rFonts w:ascii="Arial" w:hAnsi="Arial" w:cs="Arial"/>
          <w:color w:val="000000"/>
          <w:sz w:val="22"/>
          <w:szCs w:val="22"/>
          <w:rPrChange w:id="25" w:author="Amanda Wilson" w:date="2020-09-18T15:34:00Z">
            <w:rPr>
              <w:rFonts w:ascii="Arial" w:hAnsi="Arial" w:cs="Arial"/>
              <w:color w:val="000000"/>
            </w:rPr>
          </w:rPrChange>
        </w:rPr>
        <w:t xml:space="preserve">w/w) </w:t>
      </w:r>
      <w:r w:rsidRPr="007A7BA3">
        <w:rPr>
          <w:rFonts w:ascii="Arial" w:hAnsi="Arial" w:cs="Arial"/>
          <w:color w:val="000000"/>
          <w:sz w:val="22"/>
          <w:szCs w:val="22"/>
        </w:rPr>
        <w:t>was</w:t>
      </w:r>
      <w:r w:rsidRPr="00BC48E6">
        <w:rPr>
          <w:rFonts w:ascii="Arial" w:hAnsi="Arial" w:cs="Arial"/>
          <w:color w:val="000000"/>
          <w:sz w:val="22"/>
          <w:szCs w:val="22"/>
        </w:rPr>
        <w:t xml:space="preserve"> applied and rubbed in for 30 seconds on the hand up to the wrist by a researcher wearing gloves. The hand was allowed to air dry for 5 minutes at room temperature, after which participants rubbed each hand onto separate Petri dishes containing 10 mL of Maximum Recovery Diluent (MRB) for one minute. One mL was then aliquoted into a Petri dish with 15 mL of TSA. Once plates were solidified, they were incubated for 24 hours at 37°C. Colonies were then enumerated.</w:t>
      </w:r>
    </w:p>
    <w:p w14:paraId="10537517" w14:textId="77777777" w:rsidR="000145BA" w:rsidRPr="00BC48E6" w:rsidRDefault="000145BA" w:rsidP="00622078">
      <w:pPr>
        <w:spacing w:line="360" w:lineRule="auto"/>
        <w:rPr>
          <w:color w:val="000000"/>
          <w:lang w:val="en-GB"/>
        </w:rPr>
      </w:pPr>
    </w:p>
    <w:p w14:paraId="6CBFA555" w14:textId="6EA89765" w:rsidR="000145BA" w:rsidRPr="00BC48E6" w:rsidRDefault="000145BA" w:rsidP="00622078">
      <w:pPr>
        <w:pStyle w:val="NormalWeb"/>
        <w:spacing w:before="0" w:beforeAutospacing="0" w:after="0" w:afterAutospacing="0" w:line="360" w:lineRule="auto"/>
        <w:rPr>
          <w:color w:val="000000"/>
        </w:rPr>
      </w:pPr>
      <w:del w:id="26" w:author="Amanda Wilson" w:date="2020-09-18T15:33:00Z">
        <w:r w:rsidRPr="00BC48E6" w:rsidDel="007A7BA3">
          <w:rPr>
            <w:rStyle w:val="apple-tab-span"/>
            <w:rFonts w:ascii="Arial" w:hAnsi="Arial" w:cs="Arial"/>
            <w:color w:val="000000"/>
            <w:sz w:val="22"/>
            <w:szCs w:val="22"/>
          </w:rPr>
          <w:tab/>
        </w:r>
      </w:del>
      <w:r w:rsidRPr="00BC48E6">
        <w:rPr>
          <w:rFonts w:ascii="Arial" w:hAnsi="Arial" w:cs="Arial"/>
          <w:color w:val="000000"/>
          <w:sz w:val="22"/>
          <w:szCs w:val="22"/>
        </w:rPr>
        <w:t>One group of five subjects were then instructed to resume usual behavio</w:t>
      </w:r>
      <w:r w:rsidR="00DB6635" w:rsidRPr="00BC48E6">
        <w:rPr>
          <w:rFonts w:ascii="Arial" w:hAnsi="Arial" w:cs="Arial"/>
          <w:color w:val="000000"/>
          <w:sz w:val="22"/>
          <w:szCs w:val="22"/>
        </w:rPr>
        <w:t>u</w:t>
      </w:r>
      <w:r w:rsidRPr="00BC48E6">
        <w:rPr>
          <w:rFonts w:ascii="Arial" w:hAnsi="Arial" w:cs="Arial"/>
          <w:color w:val="000000"/>
          <w:sz w:val="22"/>
          <w:szCs w:val="22"/>
        </w:rPr>
        <w:t xml:space="preserve">rs and routines, with the exception </w:t>
      </w:r>
      <w:r w:rsidR="00AD0065">
        <w:rPr>
          <w:rFonts w:ascii="Arial" w:hAnsi="Arial" w:cs="Arial"/>
          <w:color w:val="000000"/>
          <w:sz w:val="22"/>
          <w:szCs w:val="22"/>
        </w:rPr>
        <w:t>to</w:t>
      </w:r>
      <w:r w:rsidRPr="00BC48E6">
        <w:rPr>
          <w:rFonts w:ascii="Arial" w:hAnsi="Arial" w:cs="Arial"/>
          <w:color w:val="000000"/>
          <w:sz w:val="22"/>
          <w:szCs w:val="22"/>
        </w:rPr>
        <w:t xml:space="preserve"> limit hand washing. After 2 hrs, the same sampling procedure was used to measure bacteria counts on both the control and intervention hand. This was repeated at 4 hrs and 6 hrs from the hand sanitizer application time. The second group of five participants were sampled at 18 hrs, 20 hrs, 22 hrs, and 24 hrs. Bacteria counts on hands at each time interval were then compared for the control and intervention hands. </w:t>
      </w:r>
    </w:p>
    <w:p w14:paraId="0F368DA4" w14:textId="77777777" w:rsidR="000145BA" w:rsidRPr="00BC48E6" w:rsidRDefault="000145BA" w:rsidP="00622078">
      <w:pPr>
        <w:spacing w:line="360" w:lineRule="auto"/>
        <w:rPr>
          <w:color w:val="000000"/>
          <w:lang w:val="en-GB"/>
        </w:rPr>
      </w:pPr>
    </w:p>
    <w:p w14:paraId="3AE48573" w14:textId="77777777" w:rsidR="000145BA" w:rsidRPr="00BC48E6" w:rsidRDefault="000145BA" w:rsidP="00622078">
      <w:pPr>
        <w:pStyle w:val="Heading2"/>
        <w:spacing w:line="360" w:lineRule="auto"/>
        <w:rPr>
          <w:color w:val="000000"/>
          <w:lang w:val="en-GB"/>
        </w:rPr>
      </w:pPr>
      <w:r w:rsidRPr="00BC48E6">
        <w:rPr>
          <w:b/>
          <w:bCs/>
          <w:color w:val="000000"/>
          <w:lang w:val="en-GB"/>
        </w:rPr>
        <w:t>Statistical Analysis</w:t>
      </w:r>
    </w:p>
    <w:p w14:paraId="6BE06172" w14:textId="24909174" w:rsidR="000145BA" w:rsidRPr="007A7BA3" w:rsidRDefault="000145BA" w:rsidP="00622078">
      <w:pPr>
        <w:pStyle w:val="NormalWeb"/>
        <w:spacing w:before="0" w:beforeAutospacing="0" w:after="0" w:afterAutospacing="0" w:line="360" w:lineRule="auto"/>
        <w:rPr>
          <w:color w:val="000000"/>
          <w:sz w:val="22"/>
          <w:szCs w:val="22"/>
          <w:rPrChange w:id="27" w:author="Amanda Wilson" w:date="2020-09-18T15:33:00Z">
            <w:rPr>
              <w:color w:val="000000"/>
            </w:rPr>
          </w:rPrChange>
        </w:rPr>
      </w:pPr>
      <w:r w:rsidRPr="007A7BA3">
        <w:rPr>
          <w:rFonts w:ascii="Arial" w:hAnsi="Arial" w:cs="Arial"/>
          <w:color w:val="000000"/>
          <w:sz w:val="22"/>
          <w:szCs w:val="22"/>
          <w:rPrChange w:id="28" w:author="Amanda Wilson" w:date="2020-09-18T15:33:00Z">
            <w:rPr>
              <w:rFonts w:ascii="Arial" w:hAnsi="Arial" w:cs="Arial"/>
              <w:color w:val="000000"/>
            </w:rPr>
          </w:rPrChange>
        </w:rPr>
        <w:t xml:space="preserve">A mixed effects general linear model was fitted to the data. </w:t>
      </w:r>
      <w:r w:rsidRPr="007A7BA3">
        <w:rPr>
          <w:rFonts w:ascii="Arial" w:hAnsi="Arial" w:cs="Arial"/>
          <w:color w:val="242729"/>
          <w:sz w:val="22"/>
          <w:szCs w:val="22"/>
          <w:shd w:val="clear" w:color="auto" w:fill="FFFFFF"/>
          <w:rPrChange w:id="29" w:author="Amanda Wilson" w:date="2020-09-18T15:33:00Z">
            <w:rPr>
              <w:rFonts w:ascii="Arial" w:hAnsi="Arial" w:cs="Arial"/>
              <w:color w:val="242729"/>
              <w:shd w:val="clear" w:color="auto" w:fill="FFFFFF"/>
            </w:rPr>
          </w:rPrChange>
        </w:rPr>
        <w:t xml:space="preserve">The </w:t>
      </w:r>
      <w:r w:rsidR="006201F9" w:rsidRPr="007A7BA3">
        <w:rPr>
          <w:rFonts w:ascii="Arial" w:hAnsi="Arial" w:cs="Arial"/>
          <w:color w:val="242729"/>
          <w:sz w:val="22"/>
          <w:szCs w:val="22"/>
          <w:shd w:val="clear" w:color="auto" w:fill="FFFFFF"/>
          <w:rPrChange w:id="30" w:author="Amanda Wilson" w:date="2020-09-18T15:33:00Z">
            <w:rPr>
              <w:rFonts w:ascii="Arial" w:hAnsi="Arial" w:cs="Arial"/>
              <w:color w:val="242729"/>
              <w:shd w:val="clear" w:color="auto" w:fill="FFFFFF"/>
            </w:rPr>
          </w:rPrChange>
        </w:rPr>
        <w:t>AM and the PM</w:t>
      </w:r>
      <w:r w:rsidRPr="007A7BA3">
        <w:rPr>
          <w:rFonts w:ascii="Arial" w:hAnsi="Arial" w:cs="Arial"/>
          <w:color w:val="242729"/>
          <w:sz w:val="22"/>
          <w:szCs w:val="22"/>
          <w:shd w:val="clear" w:color="auto" w:fill="FFFFFF"/>
          <w:rPrChange w:id="31" w:author="Amanda Wilson" w:date="2020-09-18T15:33:00Z">
            <w:rPr>
              <w:rFonts w:ascii="Arial" w:hAnsi="Arial" w:cs="Arial"/>
              <w:color w:val="242729"/>
              <w:shd w:val="clear" w:color="auto" w:fill="FFFFFF"/>
            </w:rPr>
          </w:rPrChange>
        </w:rPr>
        <w:t xml:space="preserve"> groups were combined to gain more information when mode</w:t>
      </w:r>
      <w:r w:rsidR="00DB6635" w:rsidRPr="007A7BA3">
        <w:rPr>
          <w:rFonts w:ascii="Arial" w:hAnsi="Arial" w:cs="Arial"/>
          <w:color w:val="242729"/>
          <w:sz w:val="22"/>
          <w:szCs w:val="22"/>
          <w:shd w:val="clear" w:color="auto" w:fill="FFFFFF"/>
          <w:rPrChange w:id="32" w:author="Amanda Wilson" w:date="2020-09-18T15:33:00Z">
            <w:rPr>
              <w:rFonts w:ascii="Arial" w:hAnsi="Arial" w:cs="Arial"/>
              <w:color w:val="242729"/>
              <w:shd w:val="clear" w:color="auto" w:fill="FFFFFF"/>
            </w:rPr>
          </w:rPrChange>
        </w:rPr>
        <w:t>l</w:t>
      </w:r>
      <w:r w:rsidRPr="007A7BA3">
        <w:rPr>
          <w:rFonts w:ascii="Arial" w:hAnsi="Arial" w:cs="Arial"/>
          <w:color w:val="242729"/>
          <w:sz w:val="22"/>
          <w:szCs w:val="22"/>
          <w:shd w:val="clear" w:color="auto" w:fill="FFFFFF"/>
          <w:rPrChange w:id="33" w:author="Amanda Wilson" w:date="2020-09-18T15:33:00Z">
            <w:rPr>
              <w:rFonts w:ascii="Arial" w:hAnsi="Arial" w:cs="Arial"/>
              <w:color w:val="242729"/>
              <w:shd w:val="clear" w:color="auto" w:fill="FFFFFF"/>
            </w:rPr>
          </w:rPrChange>
        </w:rPr>
        <w:t xml:space="preserve">ling the correlation structure for the repeated measurements over time assuming that the random-effects structure </w:t>
      </w:r>
      <w:r w:rsidR="00AD0065" w:rsidRPr="007A7BA3">
        <w:rPr>
          <w:rFonts w:ascii="Arial" w:hAnsi="Arial" w:cs="Arial"/>
          <w:color w:val="242729"/>
          <w:sz w:val="22"/>
          <w:szCs w:val="22"/>
          <w:shd w:val="clear" w:color="auto" w:fill="FFFFFF"/>
          <w:rPrChange w:id="34" w:author="Amanda Wilson" w:date="2020-09-18T15:33:00Z">
            <w:rPr>
              <w:rFonts w:ascii="Arial" w:hAnsi="Arial" w:cs="Arial"/>
              <w:color w:val="242729"/>
              <w:shd w:val="clear" w:color="auto" w:fill="FFFFFF"/>
            </w:rPr>
          </w:rPrChange>
        </w:rPr>
        <w:t>was</w:t>
      </w:r>
      <w:r w:rsidRPr="007A7BA3">
        <w:rPr>
          <w:rFonts w:ascii="Arial" w:hAnsi="Arial" w:cs="Arial"/>
          <w:color w:val="242729"/>
          <w:sz w:val="22"/>
          <w:szCs w:val="22"/>
          <w:shd w:val="clear" w:color="auto" w:fill="FFFFFF"/>
          <w:rPrChange w:id="35" w:author="Amanda Wilson" w:date="2020-09-18T15:33:00Z">
            <w:rPr>
              <w:rFonts w:ascii="Arial" w:hAnsi="Arial" w:cs="Arial"/>
              <w:color w:val="242729"/>
              <w:shd w:val="clear" w:color="auto" w:fill="FFFFFF"/>
            </w:rPr>
          </w:rPrChange>
        </w:rPr>
        <w:t xml:space="preserve"> the same in the two groups. However, in the fixed effects the two groups were considered separately because of the difference in the time periods of sampling.</w:t>
      </w:r>
    </w:p>
    <w:p w14:paraId="1A0735FF" w14:textId="77777777" w:rsidR="000145BA" w:rsidRPr="00BC48E6" w:rsidRDefault="000145BA" w:rsidP="00622078">
      <w:pPr>
        <w:pStyle w:val="Heading1"/>
        <w:spacing w:line="360" w:lineRule="auto"/>
        <w:rPr>
          <w:color w:val="000000"/>
          <w:lang w:val="en-GB"/>
        </w:rPr>
      </w:pPr>
      <w:r w:rsidRPr="00BC48E6">
        <w:rPr>
          <w:b/>
          <w:bCs/>
          <w:color w:val="000000"/>
          <w:lang w:val="en-GB"/>
        </w:rPr>
        <w:t>Results and Discussion</w:t>
      </w:r>
    </w:p>
    <w:p w14:paraId="6DCCAB13" w14:textId="106AA9EC" w:rsidR="008402D2" w:rsidRPr="00BC48E6" w:rsidRDefault="003C5A3E" w:rsidP="00622078">
      <w:pPr>
        <w:spacing w:line="360" w:lineRule="auto"/>
        <w:rPr>
          <w:color w:val="000000"/>
          <w:lang w:val="en-GB"/>
        </w:rPr>
      </w:pPr>
      <w:r w:rsidRPr="00BC48E6">
        <w:rPr>
          <w:color w:val="000000"/>
          <w:lang w:val="en-GB"/>
        </w:rPr>
        <w:t xml:space="preserve">In the treatment group there was </w:t>
      </w:r>
      <w:r w:rsidR="00AD0065">
        <w:rPr>
          <w:color w:val="000000"/>
          <w:lang w:val="en-GB"/>
        </w:rPr>
        <w:t xml:space="preserve">an </w:t>
      </w:r>
      <w:r w:rsidRPr="00BC48E6">
        <w:rPr>
          <w:color w:val="000000"/>
          <w:lang w:val="en-GB"/>
        </w:rPr>
        <w:t>i</w:t>
      </w:r>
      <w:r w:rsidR="00695C16" w:rsidRPr="00BC48E6">
        <w:rPr>
          <w:color w:val="000000"/>
          <w:lang w:val="en-GB"/>
        </w:rPr>
        <w:t xml:space="preserve">nitial </w:t>
      </w:r>
      <w:r w:rsidRPr="00BC48E6">
        <w:rPr>
          <w:color w:val="000000"/>
          <w:lang w:val="en-GB"/>
        </w:rPr>
        <w:t>1.2</w:t>
      </w:r>
      <w:ins w:id="36" w:author="Gerba, Charles P - (gerba)" w:date="2020-09-19T09:11:00Z">
        <w:r w:rsidR="0000220D">
          <w:rPr>
            <w:color w:val="000000"/>
            <w:lang w:val="en-GB"/>
          </w:rPr>
          <w:t xml:space="preserve"> </w:t>
        </w:r>
      </w:ins>
      <w:r w:rsidRPr="00BC48E6">
        <w:rPr>
          <w:color w:val="000000"/>
          <w:lang w:val="en-GB"/>
        </w:rPr>
        <w:t>log</w:t>
      </w:r>
      <w:r w:rsidR="006D30C9" w:rsidRPr="00BC48E6">
        <w:rPr>
          <w:color w:val="000000"/>
          <w:vertAlign w:val="subscript"/>
          <w:lang w:val="en-GB"/>
        </w:rPr>
        <w:t>10</w:t>
      </w:r>
      <w:r w:rsidR="00D9486C" w:rsidRPr="00BC48E6">
        <w:rPr>
          <w:color w:val="000000"/>
          <w:lang w:val="en-GB"/>
        </w:rPr>
        <w:t xml:space="preserve"> </w:t>
      </w:r>
      <w:r w:rsidRPr="00BC48E6">
        <w:rPr>
          <w:color w:val="000000"/>
          <w:lang w:val="en-GB"/>
        </w:rPr>
        <w:t xml:space="preserve">reduction </w:t>
      </w:r>
      <w:r w:rsidR="00695C16" w:rsidRPr="00BC48E6">
        <w:rPr>
          <w:color w:val="000000"/>
          <w:lang w:val="en-GB"/>
        </w:rPr>
        <w:t>(p=.009023</w:t>
      </w:r>
      <w:r w:rsidRPr="00BC48E6">
        <w:rPr>
          <w:color w:val="000000"/>
          <w:lang w:val="en-GB"/>
        </w:rPr>
        <w:t xml:space="preserve"> compared to control</w:t>
      </w:r>
      <w:r w:rsidR="00695C16" w:rsidRPr="00BC48E6">
        <w:rPr>
          <w:color w:val="000000"/>
          <w:lang w:val="en-GB"/>
        </w:rPr>
        <w:t>)</w:t>
      </w:r>
      <w:r w:rsidRPr="00BC48E6">
        <w:rPr>
          <w:color w:val="000000"/>
          <w:lang w:val="en-GB"/>
        </w:rPr>
        <w:t>, with a continued</w:t>
      </w:r>
      <w:r w:rsidR="00695C16" w:rsidRPr="00BC48E6">
        <w:rPr>
          <w:color w:val="000000"/>
          <w:lang w:val="en-GB"/>
        </w:rPr>
        <w:t xml:space="preserve"> </w:t>
      </w:r>
      <w:r w:rsidRPr="00BC48E6">
        <w:rPr>
          <w:color w:val="000000"/>
          <w:lang w:val="en-GB"/>
        </w:rPr>
        <w:t>residual effect for</w:t>
      </w:r>
      <w:r w:rsidR="00695C16" w:rsidRPr="00BC48E6">
        <w:rPr>
          <w:color w:val="000000"/>
          <w:lang w:val="en-GB"/>
        </w:rPr>
        <w:t xml:space="preserve"> 2</w:t>
      </w:r>
      <w:r w:rsidR="002B0DBE">
        <w:rPr>
          <w:color w:val="000000"/>
          <w:lang w:val="en-GB"/>
        </w:rPr>
        <w:t>-4</w:t>
      </w:r>
      <w:ins w:id="37" w:author="Gerba, Charles P - (gerba)" w:date="2020-09-19T09:11:00Z">
        <w:r w:rsidR="0000220D">
          <w:rPr>
            <w:color w:val="000000"/>
            <w:lang w:val="en-GB"/>
          </w:rPr>
          <w:t xml:space="preserve"> </w:t>
        </w:r>
      </w:ins>
      <w:r w:rsidR="00695C16" w:rsidRPr="00BC48E6">
        <w:rPr>
          <w:color w:val="000000"/>
          <w:lang w:val="en-GB"/>
        </w:rPr>
        <w:t>hours after application</w:t>
      </w:r>
      <w:r w:rsidR="009625A1" w:rsidRPr="00BC48E6">
        <w:rPr>
          <w:color w:val="000000"/>
          <w:lang w:val="en-GB"/>
        </w:rPr>
        <w:t xml:space="preserve"> </w:t>
      </w:r>
      <w:r w:rsidR="001A2516" w:rsidRPr="00BC48E6">
        <w:rPr>
          <w:color w:val="000000"/>
          <w:lang w:val="en-GB"/>
        </w:rPr>
        <w:t>with</w:t>
      </w:r>
      <w:r w:rsidR="009625A1" w:rsidRPr="00BC48E6">
        <w:rPr>
          <w:color w:val="000000"/>
          <w:lang w:val="en-GB"/>
        </w:rPr>
        <w:t xml:space="preserve"> a further 0.95</w:t>
      </w:r>
      <w:ins w:id="38" w:author="Gerba, Charles P - (gerba)" w:date="2020-09-19T09:11:00Z">
        <w:r w:rsidR="0000220D">
          <w:rPr>
            <w:color w:val="000000"/>
            <w:lang w:val="en-GB"/>
          </w:rPr>
          <w:t xml:space="preserve"> </w:t>
        </w:r>
      </w:ins>
      <w:r w:rsidR="009625A1" w:rsidRPr="00BC48E6">
        <w:rPr>
          <w:color w:val="000000"/>
          <w:lang w:val="en-GB"/>
        </w:rPr>
        <w:t>log</w:t>
      </w:r>
      <w:r w:rsidR="006D30C9" w:rsidRPr="00BC48E6">
        <w:rPr>
          <w:color w:val="000000"/>
          <w:vertAlign w:val="subscript"/>
          <w:lang w:val="en-GB"/>
        </w:rPr>
        <w:t>10</w:t>
      </w:r>
      <w:r w:rsidR="009A3663">
        <w:rPr>
          <w:color w:val="000000"/>
          <w:lang w:val="en-GB"/>
        </w:rPr>
        <w:t xml:space="preserve"> </w:t>
      </w:r>
      <w:r w:rsidR="009625A1" w:rsidRPr="00BC48E6">
        <w:rPr>
          <w:color w:val="000000"/>
          <w:lang w:val="en-GB"/>
        </w:rPr>
        <w:t>reduction</w:t>
      </w:r>
      <w:r w:rsidR="00695C16" w:rsidRPr="00BC48E6">
        <w:rPr>
          <w:color w:val="000000"/>
          <w:lang w:val="en-GB"/>
        </w:rPr>
        <w:t xml:space="preserve">. </w:t>
      </w:r>
      <w:r w:rsidR="001A2516" w:rsidRPr="00BC48E6">
        <w:rPr>
          <w:color w:val="000000"/>
          <w:lang w:val="en-GB"/>
        </w:rPr>
        <w:t>At 24 hours, there was a 2.1</w:t>
      </w:r>
      <w:ins w:id="39" w:author="Gerba, Charles P - (gerba)" w:date="2020-09-19T09:11:00Z">
        <w:r w:rsidR="0000220D">
          <w:rPr>
            <w:color w:val="000000"/>
            <w:lang w:val="en-GB"/>
          </w:rPr>
          <w:t xml:space="preserve"> </w:t>
        </w:r>
      </w:ins>
      <w:r w:rsidR="001A2516" w:rsidRPr="00BC48E6">
        <w:rPr>
          <w:color w:val="000000"/>
          <w:lang w:val="en-GB"/>
        </w:rPr>
        <w:t>log</w:t>
      </w:r>
      <w:r w:rsidR="001A2516" w:rsidRPr="00BC48E6">
        <w:rPr>
          <w:color w:val="000000"/>
          <w:vertAlign w:val="subscript"/>
          <w:lang w:val="en-GB"/>
        </w:rPr>
        <w:t>10</w:t>
      </w:r>
      <w:r w:rsidR="001A2516" w:rsidRPr="00BC48E6">
        <w:rPr>
          <w:color w:val="000000"/>
          <w:lang w:val="en-GB"/>
        </w:rPr>
        <w:t xml:space="preserve"> difference between groups</w:t>
      </w:r>
      <w:r w:rsidR="00622078" w:rsidRPr="00BC48E6">
        <w:rPr>
          <w:color w:val="000000"/>
          <w:lang w:val="en-GB"/>
        </w:rPr>
        <w:t xml:space="preserve"> (see Figure 1)</w:t>
      </w:r>
      <w:r w:rsidR="001A2516" w:rsidRPr="00BC48E6">
        <w:rPr>
          <w:color w:val="000000"/>
          <w:lang w:val="en-GB"/>
        </w:rPr>
        <w:t>.</w:t>
      </w:r>
      <w:r w:rsidR="008402D2" w:rsidRPr="00BC48E6">
        <w:rPr>
          <w:color w:val="000000"/>
          <w:lang w:val="en-GB"/>
        </w:rPr>
        <w:t xml:space="preserve"> It is noted that there appears to be no equilibrium of hand contamination at any point in time, which suggest that the hands can become increasingly contaminated</w:t>
      </w:r>
      <w:r w:rsidR="00E82A2C" w:rsidRPr="00BC48E6">
        <w:rPr>
          <w:color w:val="000000"/>
          <w:lang w:val="en-GB"/>
        </w:rPr>
        <w:t xml:space="preserve"> over a 24h period</w:t>
      </w:r>
      <w:commentRangeStart w:id="40"/>
      <w:r w:rsidR="008402D2" w:rsidRPr="00BC48E6">
        <w:rPr>
          <w:color w:val="000000"/>
          <w:lang w:val="en-GB"/>
        </w:rPr>
        <w:t xml:space="preserve">. </w:t>
      </w:r>
      <w:r w:rsidR="002B0DBE">
        <w:rPr>
          <w:color w:val="000000"/>
          <w:lang w:val="en-GB"/>
        </w:rPr>
        <w:t>However</w:t>
      </w:r>
      <w:r w:rsidR="0076309B">
        <w:rPr>
          <w:color w:val="000000"/>
          <w:lang w:val="en-GB"/>
        </w:rPr>
        <w:t xml:space="preserve">, </w:t>
      </w:r>
      <w:r w:rsidR="002B0DBE">
        <w:rPr>
          <w:color w:val="000000"/>
          <w:lang w:val="en-GB"/>
        </w:rPr>
        <w:t>w</w:t>
      </w:r>
      <w:r w:rsidR="008402D2" w:rsidRPr="00BC48E6">
        <w:rPr>
          <w:color w:val="000000"/>
          <w:lang w:val="en-GB"/>
        </w:rPr>
        <w:t>e</w:t>
      </w:r>
      <w:r w:rsidR="002B0DBE">
        <w:rPr>
          <w:color w:val="000000"/>
          <w:lang w:val="en-GB"/>
        </w:rPr>
        <w:t xml:space="preserve"> do</w:t>
      </w:r>
      <w:r w:rsidR="008402D2" w:rsidRPr="00BC48E6">
        <w:rPr>
          <w:color w:val="000000"/>
          <w:lang w:val="en-GB"/>
        </w:rPr>
        <w:t xml:space="preserve"> see a plateau effect between 6</w:t>
      </w:r>
      <w:ins w:id="41" w:author="Gerba, Charles P - (gerba)" w:date="2020-09-19T09:12:00Z">
        <w:r w:rsidR="0000220D">
          <w:rPr>
            <w:color w:val="000000"/>
            <w:lang w:val="en-GB"/>
          </w:rPr>
          <w:t xml:space="preserve"> </w:t>
        </w:r>
      </w:ins>
      <w:r w:rsidR="008402D2" w:rsidRPr="00BC48E6">
        <w:rPr>
          <w:color w:val="000000"/>
          <w:lang w:val="en-GB"/>
        </w:rPr>
        <w:t>h and 16</w:t>
      </w:r>
      <w:ins w:id="42" w:author="Gerba, Charles P - (gerba)" w:date="2020-09-19T09:12:00Z">
        <w:r w:rsidR="0000220D">
          <w:rPr>
            <w:color w:val="000000"/>
            <w:lang w:val="en-GB"/>
          </w:rPr>
          <w:t xml:space="preserve"> </w:t>
        </w:r>
      </w:ins>
      <w:r w:rsidR="008402D2" w:rsidRPr="00BC48E6">
        <w:rPr>
          <w:color w:val="000000"/>
          <w:lang w:val="en-GB"/>
        </w:rPr>
        <w:t>h</w:t>
      </w:r>
      <w:r w:rsidR="00537DD5" w:rsidRPr="00BC48E6">
        <w:rPr>
          <w:color w:val="000000"/>
          <w:lang w:val="en-GB"/>
        </w:rPr>
        <w:t xml:space="preserve"> after the start of the study</w:t>
      </w:r>
      <w:r w:rsidR="008402D2" w:rsidRPr="00BC48E6">
        <w:rPr>
          <w:color w:val="000000"/>
          <w:lang w:val="en-GB"/>
        </w:rPr>
        <w:t xml:space="preserve">, which might be explained by </w:t>
      </w:r>
      <w:r w:rsidR="00537DD5" w:rsidRPr="00BC48E6">
        <w:rPr>
          <w:color w:val="000000"/>
          <w:lang w:val="en-GB"/>
        </w:rPr>
        <w:t>participants not touching surface whilst asleep.</w:t>
      </w:r>
      <w:commentRangeEnd w:id="40"/>
      <w:r w:rsidR="00BF7C15">
        <w:rPr>
          <w:rStyle w:val="CommentReference"/>
        </w:rPr>
        <w:commentReference w:id="40"/>
      </w:r>
    </w:p>
    <w:p w14:paraId="2E16DFB3" w14:textId="77777777" w:rsidR="008402D2" w:rsidRPr="00BC48E6" w:rsidRDefault="008402D2" w:rsidP="00622078">
      <w:pPr>
        <w:spacing w:line="360" w:lineRule="auto"/>
        <w:rPr>
          <w:color w:val="000000"/>
          <w:lang w:val="en-GB"/>
        </w:rPr>
      </w:pPr>
    </w:p>
    <w:p w14:paraId="21AF3A8D" w14:textId="0B8295A1" w:rsidR="000145BA" w:rsidRPr="00BC48E6" w:rsidRDefault="00695C16" w:rsidP="00622078">
      <w:pPr>
        <w:spacing w:line="360" w:lineRule="auto"/>
        <w:rPr>
          <w:color w:val="000000"/>
          <w:lang w:val="en-GB"/>
        </w:rPr>
      </w:pPr>
      <w:r w:rsidRPr="00BC48E6">
        <w:rPr>
          <w:color w:val="000000"/>
          <w:lang w:val="en-GB"/>
        </w:rPr>
        <w:lastRenderedPageBreak/>
        <w:t xml:space="preserve">The rate of recontamination </w:t>
      </w:r>
      <w:r w:rsidR="00D9486C" w:rsidRPr="00BC48E6">
        <w:rPr>
          <w:color w:val="000000"/>
          <w:lang w:val="en-GB"/>
        </w:rPr>
        <w:t xml:space="preserve">per hour </w:t>
      </w:r>
      <w:r w:rsidR="006D30C9" w:rsidRPr="00BC48E6">
        <w:rPr>
          <w:color w:val="000000"/>
          <w:lang w:val="en-GB"/>
        </w:rPr>
        <w:t>was not constant and</w:t>
      </w:r>
      <w:r w:rsidR="00D9486C" w:rsidRPr="00BC48E6">
        <w:rPr>
          <w:color w:val="000000"/>
          <w:lang w:val="en-GB"/>
        </w:rPr>
        <w:t>,</w:t>
      </w:r>
      <w:r w:rsidRPr="00BC48E6">
        <w:rPr>
          <w:color w:val="000000"/>
          <w:lang w:val="en-GB"/>
        </w:rPr>
        <w:t xml:space="preserve"> </w:t>
      </w:r>
      <w:commentRangeStart w:id="43"/>
      <w:r w:rsidR="00D9486C" w:rsidRPr="00BC48E6">
        <w:rPr>
          <w:color w:val="000000"/>
          <w:lang w:val="en-GB"/>
        </w:rPr>
        <w:t>after the residual effect had worn off</w:t>
      </w:r>
      <w:commentRangeEnd w:id="43"/>
      <w:r w:rsidR="00AD6954">
        <w:rPr>
          <w:rStyle w:val="CommentReference"/>
        </w:rPr>
        <w:commentReference w:id="43"/>
      </w:r>
      <w:r w:rsidR="00D9486C" w:rsidRPr="00BC48E6">
        <w:rPr>
          <w:color w:val="000000"/>
          <w:lang w:val="en-GB"/>
        </w:rPr>
        <w:t xml:space="preserve">, </w:t>
      </w:r>
      <w:r w:rsidR="007B5B6B" w:rsidRPr="00BC48E6">
        <w:rPr>
          <w:color w:val="000000"/>
          <w:lang w:val="en-GB"/>
        </w:rPr>
        <w:t>differed marginally</w:t>
      </w:r>
      <w:r w:rsidR="009625A1" w:rsidRPr="00BC48E6">
        <w:rPr>
          <w:color w:val="000000"/>
          <w:lang w:val="en-GB"/>
        </w:rPr>
        <w:t xml:space="preserve"> between groups</w:t>
      </w:r>
      <w:r w:rsidR="006D30C9" w:rsidRPr="00BC48E6">
        <w:rPr>
          <w:color w:val="000000"/>
          <w:lang w:val="en-GB"/>
        </w:rPr>
        <w:t xml:space="preserve"> </w:t>
      </w:r>
      <w:r w:rsidR="006D30C9" w:rsidRPr="002B0DBE">
        <w:rPr>
          <w:color w:val="000000"/>
          <w:lang w:val="en-GB"/>
        </w:rPr>
        <w:t>(0.</w:t>
      </w:r>
      <w:r w:rsidR="00D9486C" w:rsidRPr="002B0DBE">
        <w:rPr>
          <w:color w:val="000000"/>
          <w:lang w:val="en-GB"/>
        </w:rPr>
        <w:t>04</w:t>
      </w:r>
      <w:ins w:id="44" w:author="Gerba, Charles P - (gerba)" w:date="2020-09-19T09:12:00Z">
        <w:r w:rsidR="0000220D">
          <w:rPr>
            <w:color w:val="000000"/>
            <w:lang w:val="en-GB"/>
          </w:rPr>
          <w:t xml:space="preserve"> </w:t>
        </w:r>
      </w:ins>
      <w:r w:rsidR="006D30C9" w:rsidRPr="002B0DBE">
        <w:rPr>
          <w:color w:val="000000"/>
          <w:lang w:val="en-GB"/>
        </w:rPr>
        <w:t>log</w:t>
      </w:r>
      <w:r w:rsidR="006D30C9" w:rsidRPr="002B0DBE">
        <w:rPr>
          <w:color w:val="000000"/>
          <w:vertAlign w:val="subscript"/>
          <w:lang w:val="en-GB"/>
        </w:rPr>
        <w:t>10</w:t>
      </w:r>
      <w:r w:rsidR="006D30C9" w:rsidRPr="002B0DBE">
        <w:rPr>
          <w:color w:val="000000"/>
          <w:lang w:val="en-GB"/>
        </w:rPr>
        <w:t xml:space="preserve"> </w:t>
      </w:r>
      <w:r w:rsidR="00D9486C" w:rsidRPr="002B0DBE">
        <w:rPr>
          <w:color w:val="000000"/>
          <w:lang w:val="en-GB"/>
        </w:rPr>
        <w:t xml:space="preserve">/hour </w:t>
      </w:r>
      <w:r w:rsidR="006D30C9" w:rsidRPr="002B0DBE">
        <w:rPr>
          <w:color w:val="000000"/>
          <w:lang w:val="en-GB"/>
        </w:rPr>
        <w:t>vs.</w:t>
      </w:r>
      <w:r w:rsidR="004646DD" w:rsidRPr="002B0DBE">
        <w:rPr>
          <w:color w:val="000000"/>
          <w:lang w:val="en-GB"/>
        </w:rPr>
        <w:t xml:space="preserve"> </w:t>
      </w:r>
      <w:r w:rsidR="00D9486C" w:rsidRPr="002B0DBE">
        <w:rPr>
          <w:color w:val="000000"/>
          <w:lang w:val="en-GB"/>
        </w:rPr>
        <w:t>0.0</w:t>
      </w:r>
      <w:r w:rsidR="00D3529A">
        <w:rPr>
          <w:color w:val="000000"/>
          <w:lang w:val="en-GB"/>
        </w:rPr>
        <w:t>35</w:t>
      </w:r>
      <w:ins w:id="45" w:author="Gerba, Charles P - (gerba)" w:date="2020-09-19T09:12:00Z">
        <w:r w:rsidR="0000220D">
          <w:rPr>
            <w:color w:val="000000"/>
            <w:lang w:val="en-GB"/>
          </w:rPr>
          <w:t xml:space="preserve"> </w:t>
        </w:r>
      </w:ins>
      <w:r w:rsidR="00D9486C" w:rsidRPr="002B0DBE">
        <w:rPr>
          <w:color w:val="000000"/>
          <w:lang w:val="en-GB"/>
        </w:rPr>
        <w:t>log</w:t>
      </w:r>
      <w:r w:rsidR="00D9486C" w:rsidRPr="002B0DBE">
        <w:rPr>
          <w:color w:val="000000"/>
          <w:vertAlign w:val="subscript"/>
          <w:lang w:val="en-GB"/>
        </w:rPr>
        <w:t>10</w:t>
      </w:r>
      <w:r w:rsidR="00D9486C" w:rsidRPr="002B0DBE">
        <w:rPr>
          <w:color w:val="000000"/>
          <w:lang w:val="en-GB"/>
        </w:rPr>
        <w:t>/hour</w:t>
      </w:r>
      <w:r w:rsidR="004646DD" w:rsidRPr="002B0DBE">
        <w:rPr>
          <w:color w:val="000000"/>
          <w:lang w:val="en-GB"/>
        </w:rPr>
        <w:t>).</w:t>
      </w:r>
      <w:r w:rsidR="004646DD" w:rsidRPr="00BC48E6">
        <w:rPr>
          <w:color w:val="000000"/>
          <w:lang w:val="en-GB"/>
        </w:rPr>
        <w:t xml:space="preserve"> </w:t>
      </w:r>
      <w:r w:rsidR="009A3663">
        <w:rPr>
          <w:color w:val="242729"/>
          <w:shd w:val="clear" w:color="auto" w:fill="FFFFFF"/>
        </w:rPr>
        <w:t>At 6</w:t>
      </w:r>
      <w:ins w:id="46" w:author="Gerba, Charles P - (gerba)" w:date="2020-09-19T09:12:00Z">
        <w:r w:rsidR="0000220D">
          <w:rPr>
            <w:color w:val="242729"/>
            <w:shd w:val="clear" w:color="auto" w:fill="FFFFFF"/>
          </w:rPr>
          <w:t xml:space="preserve"> </w:t>
        </w:r>
      </w:ins>
      <w:r w:rsidR="009A3663">
        <w:rPr>
          <w:color w:val="242729"/>
          <w:shd w:val="clear" w:color="auto" w:fill="FFFFFF"/>
        </w:rPr>
        <w:t>h</w:t>
      </w:r>
      <w:r w:rsidR="002B0DBE">
        <w:rPr>
          <w:color w:val="242729"/>
          <w:shd w:val="clear" w:color="auto" w:fill="FFFFFF"/>
        </w:rPr>
        <w:t>, ACC on</w:t>
      </w:r>
      <w:r w:rsidR="009A3663">
        <w:rPr>
          <w:color w:val="242729"/>
          <w:shd w:val="clear" w:color="auto" w:fill="FFFFFF"/>
        </w:rPr>
        <w:t xml:space="preserve"> treated hands were 1.9</w:t>
      </w:r>
      <w:ins w:id="47" w:author="Gerba, Charles P - (gerba)" w:date="2020-09-19T09:13:00Z">
        <w:r w:rsidR="0000220D">
          <w:rPr>
            <w:color w:val="242729"/>
            <w:shd w:val="clear" w:color="auto" w:fill="FFFFFF"/>
          </w:rPr>
          <w:t xml:space="preserve"> </w:t>
        </w:r>
      </w:ins>
      <w:r w:rsidR="009A3663">
        <w:rPr>
          <w:color w:val="242729"/>
          <w:shd w:val="clear" w:color="auto" w:fill="FFFFFF"/>
        </w:rPr>
        <w:t>log</w:t>
      </w:r>
      <w:r w:rsidR="009A3663" w:rsidRPr="00CE172E">
        <w:rPr>
          <w:color w:val="242729"/>
          <w:shd w:val="clear" w:color="auto" w:fill="FFFFFF"/>
          <w:vertAlign w:val="subscript"/>
        </w:rPr>
        <w:t>10</w:t>
      </w:r>
      <w:r w:rsidR="009A3663">
        <w:rPr>
          <w:color w:val="242729"/>
          <w:shd w:val="clear" w:color="auto" w:fill="FFFFFF"/>
        </w:rPr>
        <w:t xml:space="preserve"> lower than baseline, whilst untreated were 0.5</w:t>
      </w:r>
      <w:ins w:id="48" w:author="Gerba, Charles P - (gerba)" w:date="2020-09-19T09:13:00Z">
        <w:r w:rsidR="0000220D">
          <w:rPr>
            <w:color w:val="242729"/>
            <w:shd w:val="clear" w:color="auto" w:fill="FFFFFF"/>
          </w:rPr>
          <w:t xml:space="preserve"> </w:t>
        </w:r>
      </w:ins>
      <w:r w:rsidR="009A3663">
        <w:rPr>
          <w:color w:val="242729"/>
          <w:shd w:val="clear" w:color="auto" w:fill="FFFFFF"/>
        </w:rPr>
        <w:t>log</w:t>
      </w:r>
      <w:r w:rsidR="009A3663" w:rsidRPr="00CE172E">
        <w:rPr>
          <w:color w:val="242729"/>
          <w:shd w:val="clear" w:color="auto" w:fill="FFFFFF"/>
          <w:vertAlign w:val="subscript"/>
        </w:rPr>
        <w:t>10</w:t>
      </w:r>
      <w:r w:rsidR="009A3663">
        <w:rPr>
          <w:color w:val="242729"/>
          <w:shd w:val="clear" w:color="auto" w:fill="FFFFFF"/>
        </w:rPr>
        <w:t xml:space="preserve"> higher. </w:t>
      </w:r>
      <w:r w:rsidR="008402D2" w:rsidRPr="00BC48E6">
        <w:rPr>
          <w:color w:val="000000"/>
          <w:lang w:val="en-GB"/>
        </w:rPr>
        <w:t>Hand hygiene compliance in healthcare settings has often been reported as sub-optimal</w:t>
      </w:r>
      <w:r w:rsidR="00A46963" w:rsidRPr="00BC48E6">
        <w:rPr>
          <w:color w:val="000000"/>
          <w:lang w:val="en-GB"/>
        </w:rPr>
        <w:t xml:space="preserve">, </w:t>
      </w:r>
      <w:r w:rsidR="00A46963" w:rsidRPr="00BC48E6">
        <w:rPr>
          <w:color w:val="000000"/>
          <w:lang w:val="en-GB"/>
        </w:rPr>
        <w:fldChar w:fldCharType="begin" w:fldLock="1"/>
      </w:r>
      <w:r w:rsidR="009A3663">
        <w:rPr>
          <w:color w:val="000000"/>
          <w:lang w:val="en-GB"/>
        </w:rPr>
        <w:instrText>ADDIN CSL_CITATION {"citationItems":[{"id":"ITEM-1","itemData":{"DOI":"10.1186/1741-7015-7-28","ISBN":"1741-7015 (Electronic)\\r1741-7015 (Linking)","ISSN":"1741-7015","PMID":"19505316","abstract":"BACKGROUND: Increasing hospital-acquired infections have generated much attention over the last decade. There is evidence that hygienic cleaning has a role in the control of hospital-acquired infections. This study aimed to evaluate the potential impact of one additional cleaner by using microbiological standards based on aerobic colony counts and the presence of Staphylococcus aureus including meticillin-resistant S. aureus.\\n\\nMETHODS: We introduced an additional cleaner into two matched wards from Monday to Friday, with each ward receiving enhanced cleaning for six months in a cross-over design. Ten hand-touch sites on both wards were screened weekly using standardised methods and patients were monitored for meticillin-resistant S. aureus infection throughout the year-long study. Patient and environmental meticillin-resistant S. aureus isolates were characterised using molecular methods in order to investigate temporal and clonal relationships.\\n\\nRESULTS: Enhanced cleaning was associated with a 32.5% reduction in levels of microbial contamination at hand-touch sites when wards received enhanced cleaning (P &lt; 0.0001: 95% CI 20.2%, 42.9%). Near-patient sites (lockers, overbed tables and beds) were more frequently contaminated with meticillin-resistant S. aureus/S. aureus than sites further from the patient (P = 0.065). Genotyping identified indistinguishable strains from both hand-touch sites and patients. There was a 26.6% reduction in new meticillin-resistant S. aureus infections on the wards receiving extra cleaning, despite higher meticillin-resistant S. aureus patient-days and bed occupancy rates during enhanced cleaning periods (P = 0.032: 95% CI 7.7%, 92.3%). Adjusting for meticillin-resistant S. aureus patient-days and based upon nine new meticillin-resistant S. aureus infections seen during routine cleaning, we expected 13 new infections during enhanced cleaning periods rather than the four that actually occurred. Clusters of new meticillin-resistant S. aureus infections were identified 2 to 4 weeks after the cleaner left both wards. Enhanced cleaning saved the hospital 30,000 pounds to 70,000 -pounds.\\n\\nCONCLUSION: Introducing one extra cleaner produced a measurable effect on the clinical environment, with apparent benefit to patients regarding meticillin-resistant S. aureus infection. Molecular epidemiological methods supported the possibility that patients acquired meticillin-resistant S. aureus from environmental sources. These findings …","author":[{"dropping-particle":"","family":"Dancer","given":"Stephanie J","non-dropping-particle":"","parse-names":false,"suffix":""},{"dropping-particle":"","family":"White","given":"Liza F","non-dropping-particle":"","parse-names":false,"suffix":""},{"dropping-particle":"","family":"Lamb","given":"Jim","non-dropping-particle":"","parse-names":false,"suffix":""},{"dropping-particle":"","family":"Girvan","given":"E Kirsty","non-dropping-particle":"","parse-names":false,"suffix":""},{"dropping-particle":"","family":"Robertson","given":"Chris","non-dropping-particle":"","parse-names":false,"suffix":""}],"container-title":"BMC medicine","id":"ITEM-1","issued":{"date-parts":[["2009"]]},"page":"28","title":"Measuring the effect of enhanced cleaning in a UK hospital: a prospective cross-over study.","type":"article-journal","volume":"7"},"uris":["http://www.mendeley.com/documents/?uuid=62c53d92-162e-410f-b46f-edc5635e3930"]}],"mendeley":{"formattedCitation":"[7]","plainTextFormattedCitation":"[7]","previouslyFormattedCitation":"[7,8]"},"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[7]</w:t>
      </w:r>
      <w:r w:rsidR="00A46963" w:rsidRPr="00BC48E6">
        <w:rPr>
          <w:color w:val="000000"/>
          <w:lang w:val="en-GB"/>
        </w:rPr>
        <w:fldChar w:fldCharType="end"/>
      </w:r>
      <w:r w:rsidR="00A46963" w:rsidRPr="00BC48E6">
        <w:rPr>
          <w:color w:val="000000"/>
          <w:lang w:val="en-GB"/>
        </w:rPr>
        <w:t xml:space="preserve"> so a residual effect may be of benefit in terms of reducing risk of healthcare acquired infections. However, due to the residue of compound on the skin, potential Gram-positive and Gram-negative bacteria have been seen to develop</w:t>
      </w:r>
      <w:del w:id="49" w:author="Amanda Wilson" w:date="2020-09-18T15:37:00Z">
        <w:r w:rsidR="00A46963" w:rsidRPr="00BC48E6" w:rsidDel="007A7BA3">
          <w:rPr>
            <w:color w:val="000000"/>
            <w:lang w:val="en-GB"/>
          </w:rPr>
          <w:delText xml:space="preserve"> resista</w:delText>
        </w:r>
        <w:commentRangeStart w:id="50"/>
        <w:r w:rsidR="00A46963" w:rsidRPr="00BC48E6" w:rsidDel="007A7BA3">
          <w:rPr>
            <w:color w:val="000000"/>
            <w:lang w:val="en-GB"/>
          </w:rPr>
          <w:delText>nce</w:delText>
        </w:r>
      </w:del>
      <w:ins w:id="51" w:author="Amanda Wilson" w:date="2020-09-18T15:37:00Z">
        <w:r w:rsidR="007A7BA3">
          <w:rPr>
            <w:color w:val="000000"/>
            <w:lang w:val="en-GB"/>
          </w:rPr>
          <w:t xml:space="preserve"> tolerance</w:t>
        </w:r>
        <w:commentRangeEnd w:id="50"/>
        <w:r w:rsidR="007A7BA3">
          <w:rPr>
            <w:rStyle w:val="CommentReference"/>
          </w:rPr>
          <w:commentReference w:id="50"/>
        </w:r>
      </w:ins>
      <w:r w:rsidR="00A46963" w:rsidRPr="00BC48E6">
        <w:rPr>
          <w:color w:val="000000"/>
          <w:lang w:val="en-GB"/>
        </w:rPr>
        <w:t xml:space="preserve"> over time</w:t>
      </w:r>
      <w:ins w:id="52" w:author="Gerba, Charles P - (gerba)" w:date="2020-09-19T09:13:00Z">
        <w:r w:rsidR="0000220D">
          <w:rPr>
            <w:color w:val="000000"/>
            <w:lang w:val="en-GB"/>
          </w:rPr>
          <w:t xml:space="preserve"> </w:t>
        </w:r>
      </w:ins>
      <w:r w:rsidR="00A46963" w:rsidRPr="00BC48E6">
        <w:rPr>
          <w:color w:val="000000"/>
          <w:lang w:val="en-GB"/>
        </w:rPr>
        <w:fldChar w:fldCharType="begin" w:fldLock="1"/>
      </w:r>
      <w:r w:rsidR="009A3663">
        <w:rPr>
          <w:color w:val="000000"/>
          <w:lang w:val="en-GB"/>
        </w:rPr>
        <w:instrText>ADDIN CSL_CITATION {"citationItems":[{"id":"ITEM-1","itemData":{"DOI":"10.1016/j.jhin.2018.05.019","ISSN":"15322939","PMID":"29859783","abstract":"Benzalkonium chloride (BAC) is a widely used biocidal agent in health care, mainly in surface disinfectants and disinfectant cleaners. The aim of this review was to evaluate the potential of bacteria to adapt to low-level BAC exposure. A maximum four-fold increase in minimum inhibitory concentration (MIC) was found in most of the 57 bacterial species evaluated. A strong adaptive, mostly stable, change in MIC was described in strains or isolates of Pantoea spp., Enterobacter spp., Staphylococcus saprophyticus and Escherichia coli (up to 500-fold, 300-fold, 200-fold and 100-fold, respectively). The highest MIC values after adaptation were 3000 mg/L (Salmonella typhimurium), 2500 mg/L (Pseudomonas aeruginosa), 1500 mg/L (Enterobacter spp.) and 1000 mg/L (E. coli and S. saprophyticus). Cross-resistance to selected antibiotics (e.g. ampicillin, cefotaxime and ceftazidime) and biocidal agents (e.g. didecyldimethylammonium bromide, didecyldimethylammonium chloride, triclosan and chlorhexidine) was found in some isolates. A significant upregulation of transporter and efflux pump genes was found in Burkholderia cepacia complex and E. coli. It is probable that adapted isolates are not killed by BAC-based disinfectants at the recommended concentration. The use of BAC in patient care and all other settings, such as consumer products and households, should be critically assessed and restricted to indications with a proven health benefit or justifiable public health benefits. Other biocidal agents with a lower or no selection pressure should be preferred if the efficacy, acceptance and skin or material compatibility are at least as good for the intended use.","author":[{"dropping-particle":"","family":"Kampf","given":"G.","non-dropping-particle":"","parse-names":false,"suffix":""}],"container-title":"Journal of Hospital Infection","id":"ITEM-1","issue":"3","issued":{"date-parts":[["2018"]]},"page":"e1-e22","publisher":"Elsevier Ltd","title":"Adaptive microbial response to low-level benzalkonium chloride exposure","type":"article-journal","volume":"100"},"uris":["http://www.mendeley.com/documents/?uuid=a24a2220-d3af-4b89-9124-133d93ddc07e"]},{"id":"ITEM-2","itemData":{"DOI":"10.1093/jac/dkm395","ISSN":"03057453","PMID":"17981834","abstract":"Objectives: The MBCs of three commonly used hospital biocides [containing quaternary ammonium compounds (QACs), chlorhexidine gluconate and triclosan] were determined for clinical isolates of Staphylococcus aureus, which were also screened for genes encoding Qac efflux pumps. Methods: MBCs were determined by broth microdilution for 94 clinical isolates of S. aureus, including 38 hospital-acquired methicillin-resistant S. aureus (HA-MRSA), 25 community-associated methicillin-resistant S. aureus (CA-MRSA), 25 methicillin-susceptible S. aureus (MSSA) and 6 with intermediate resistance to vancomycin (VISA). All isolates were screened by PCR for the presence of qacA, B, C, G, H and J. Results: Biocides had MBCs 10-1000-fold lower than the concentration recommended for use by the manufacturer. HA-MRSA isolates developed significantly enhanced tolerance to QACs following repeat exposure to subinhibitory concentrations. Ten HA-MRSA and four VISA isolates carried qacA. Two HA-MRSA isolates, one MSSA isolate and one VISA isolate carried qacC. One VISA isolate carried qacA and qacC. The CA-MRSA isolates did not carry qac genes. qacG, H and J were not detected in any HA-MRSA. Isolates with qac genes had significantly (P &lt; 0.0001) higher MBCs for biocides containing QACs and chlorhexidine gluconate. These biocides induced expression of qac genes when assayed with a luciferase reporter. Conclusions: Biocides commonly used in the hospital environment should be effective against clinical isolates of S. aureus if used at concentrations recommended by the manufacturer. However, isolates have the potential to develop increased tolerance to these agents and the expression of Qac efflux pumps results in isolates with a selective advantage when challenged with biocides containing QACs and chlorhexidine gluconate. © The Author 2007. Published by Oxford University Press on behalf of the British Society for Antimicrobial Chemotherapy. All rights reserved.","author":[{"dropping-particle":"","family":"Smith","given":"Karen","non-dropping-particle":"","parse-names":false,"suffix":""},{"dropping-particle":"","family":"Gemmell","given":"Curtis G.","non-dropping-particle":"","parse-names":false,"suffix":""},{"dropping-particle":"","family":"Hunter","given":"Iain S.","non-dropping-particle":"","parse-names":false,"suffix":""}],"container-title":"Journal of Antimicrobial Chemotherapy","id":"ITEM-2","issue":"1","issued":{"date-parts":[["2008"]]},"page":"78-84","title":"The association between biocide tolerance and the presence or absence of qac genes among hospital-acquired and community-acquired MRSA isolates","type":"article-journal","volume":"61"},"uris":["http://www.mendeley.com/documents/?uuid=ff4dcf30-481b-42cd-b0b8-b75b63f26bef"]}],"mendeley":{"formattedCitation":"[8,9]","plainTextFormattedCitation":"[8,9]","previouslyFormattedCitation":"[9,10]"},"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[8,9]</w:t>
      </w:r>
      <w:r w:rsidR="00A46963" w:rsidRPr="00BC48E6">
        <w:rPr>
          <w:color w:val="000000"/>
          <w:lang w:val="en-GB"/>
        </w:rPr>
        <w:fldChar w:fldCharType="end"/>
      </w:r>
      <w:r w:rsidR="00A46963" w:rsidRPr="00BC48E6">
        <w:rPr>
          <w:color w:val="000000"/>
          <w:lang w:val="en-GB"/>
        </w:rPr>
        <w:t xml:space="preserve"> therefore QACs are a possible issue for healthcare use</w:t>
      </w:r>
      <w:ins w:id="53" w:author="Gerba, Charles P - (gerba)" w:date="2020-09-19T09:13:00Z">
        <w:r w:rsidR="0000220D">
          <w:rPr>
            <w:color w:val="000000"/>
            <w:lang w:val="en-GB"/>
          </w:rPr>
          <w:t xml:space="preserve"> </w:t>
        </w:r>
      </w:ins>
      <w:r w:rsidR="00A46963" w:rsidRPr="00BC48E6">
        <w:rPr>
          <w:color w:val="000000"/>
          <w:lang w:val="en-GB"/>
        </w:rPr>
        <w:fldChar w:fldCharType="begin" w:fldLock="1"/>
      </w:r>
      <w:r w:rsidR="009A3663">
        <w:rPr>
          <w:color w:val="000000"/>
          <w:lang w:val="en-GB"/>
        </w:rPr>
        <w:instrText>ADDIN CSL_CITATION {"citationItems":[{"id":"ITEM-1","itemData":{"DOI":"10.1016/j.jhin.2018.05.019","ISSN":"15322939","PMID":"29859783","abstract":"Benzalkonium chloride (BAC) is a widely used biocidal agent in health care, mainly in surface disinfectants and disinfectant cleaners. The aim of this review was to evaluate the potential of bacteria to adapt to low-level BAC exposure. A maximum four-fold increase in minimum inhibitory concentration (MIC) was found in most of the 57 bacterial species evaluated. A strong adaptive, mostly stable, change in MIC was described in strains or isolates of Pantoea spp., Enterobacter spp., Staphylococcus saprophyticus and Escherichia coli (up to 500-fold, 300-fold, 200-fold and 100-fold, respectively). The highest MIC values after adaptation were 3000 mg/L (Salmonella typhimurium), 2500 mg/L (Pseudomonas aeruginosa), 1500 mg/L (Enterobacter spp.) and 1000 mg/L (E. coli and S. saprophyticus). Cross-resistance to selected antibiotics (e.g. ampicillin, cefotaxime and ceftazidime) and biocidal agents (e.g. didecyldimethylammonium bromide, didecyldimethylammonium chloride, triclosan and chlorhexidine) was found in some isolates. A significant upregulation of transporter and efflux pump genes was found in Burkholderia cepacia complex and E. coli. It is probable that adapted isolates are not killed by BAC-based disinfectants at the recommended concentration. The use of BAC in patient care and all other settings, such as consumer products and households, should be critically assessed and restricted to indications with a proven health benefit or justifiable public health benefits. Other biocidal agents with a lower or no selection pressure should be preferred if the efficacy, acceptance and skin or material compatibility are at least as good for the intended use.","author":[{"dropping-particle":"","family":"Kampf","given":"G.","non-dropping-particle":"","parse-names":false,"suffix":""}],"container-title":"Journal of Hospital Infection","id":"ITEM-1","issue":"3","issued":{"date-parts":[["2018"]]},"page":"e1-e22","publisher":"Elsevier Ltd","title":"Adaptive microbial response to low-level benzalkonium chloride exposure","type":"article-journal","volume":"100"},"uris":["http://www.mendeley.com/documents/?uuid=a24a2220-d3af-4b89-9124-133d93ddc07e"]}],"mendeley":{"formattedCitation":"[8]","plainTextFormattedCitation":"[8]","previouslyFormattedCitation":"[9]"},"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[8]</w:t>
      </w:r>
      <w:r w:rsidR="00A46963" w:rsidRPr="00BC48E6">
        <w:rPr>
          <w:color w:val="000000"/>
          <w:lang w:val="en-GB"/>
        </w:rPr>
        <w:fldChar w:fldCharType="end"/>
      </w:r>
      <w:r w:rsidR="00A46963" w:rsidRPr="00BC48E6">
        <w:rPr>
          <w:color w:val="000000"/>
          <w:lang w:val="en-GB"/>
        </w:rPr>
        <w:t xml:space="preserve">. Since QACs have been shown to be effective against enveloped and non-enveloped viruses, the general population may benefit from a residual effect without antimicrobial </w:t>
      </w:r>
      <w:r w:rsidR="00E82A2C" w:rsidRPr="00BC48E6">
        <w:rPr>
          <w:color w:val="000000"/>
          <w:lang w:val="en-GB"/>
        </w:rPr>
        <w:t>tolerance</w:t>
      </w:r>
      <w:r w:rsidR="00A46963" w:rsidRPr="00BC48E6">
        <w:rPr>
          <w:color w:val="000000"/>
          <w:lang w:val="en-GB"/>
        </w:rPr>
        <w:t xml:space="preserve"> issues. </w:t>
      </w:r>
      <w:commentRangeStart w:id="54"/>
      <w:r w:rsidR="00A46963" w:rsidRPr="00BC48E6">
        <w:rPr>
          <w:color w:val="000000"/>
          <w:lang w:val="en-GB"/>
        </w:rPr>
        <w:t>A false sense of security might</w:t>
      </w:r>
      <w:r w:rsidR="00537DD5" w:rsidRPr="00BC48E6">
        <w:rPr>
          <w:color w:val="000000"/>
          <w:lang w:val="en-GB"/>
        </w:rPr>
        <w:t>, however,</w:t>
      </w:r>
      <w:r w:rsidR="00A46963" w:rsidRPr="00BC48E6">
        <w:rPr>
          <w:color w:val="000000"/>
          <w:lang w:val="en-GB"/>
        </w:rPr>
        <w:t xml:space="preserve"> be counterproductive in the long run. </w:t>
      </w:r>
      <w:commentRangeEnd w:id="54"/>
      <w:r w:rsidR="007A7BA3">
        <w:rPr>
          <w:rStyle w:val="CommentReference"/>
        </w:rPr>
        <w:commentReference w:id="54"/>
      </w:r>
    </w:p>
    <w:p w14:paraId="2321B85A" w14:textId="5FAA0E3D" w:rsidR="00622078" w:rsidRPr="00BC48E6" w:rsidRDefault="00622078" w:rsidP="00622078">
      <w:pPr>
        <w:spacing w:line="360" w:lineRule="auto"/>
        <w:rPr>
          <w:color w:val="000000"/>
          <w:lang w:val="en-GB"/>
        </w:rPr>
      </w:pPr>
    </w:p>
    <w:p w14:paraId="19F1272F" w14:textId="77777777" w:rsidR="00622078" w:rsidRPr="00BC48E6" w:rsidRDefault="00622078" w:rsidP="00622078">
      <w:pPr>
        <w:spacing w:line="360" w:lineRule="auto"/>
        <w:rPr>
          <w:color w:val="000000"/>
          <w:lang w:val="en-GB"/>
        </w:rPr>
      </w:pPr>
    </w:p>
    <w:p w14:paraId="2372DCBA" w14:textId="0A39935C" w:rsidR="00A60B3B" w:rsidRPr="00BC48E6" w:rsidRDefault="008402D2" w:rsidP="00622078">
      <w:pPr>
        <w:pStyle w:val="NormalWeb"/>
        <w:keepNext/>
        <w:spacing w:before="0" w:beforeAutospacing="0" w:after="0" w:afterAutospacing="0" w:line="360" w:lineRule="auto"/>
        <w:jc w:val="center"/>
      </w:pPr>
      <w:r w:rsidRPr="00BC48E6">
        <w:rPr>
          <w:noProof/>
        </w:rPr>
        <w:drawing>
          <wp:inline distT="0" distB="0" distL="0" distR="0" wp14:anchorId="5DD6DDE7" wp14:editId="01751BB0">
            <wp:extent cx="3553691" cy="2410511"/>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1.pdf"/>
                    <pic:cNvPicPr/>
                  </pic:nvPicPr>
                  <pic:blipFill>
                    <a:blip r:embed="rId11">
                      <a:extLst>
                        <a:ext uri="{28A0092B-C50C-407E-A947-70E740481C1C}">
                          <a14:useLocalDpi xmlns:a14="http://schemas.microsoft.com/office/drawing/2010/main" val="0"/>
                        </a:ext>
                      </a:extLst>
                    </a:blip>
                    <a:stretch>
                      <a:fillRect/>
                    </a:stretch>
                  </pic:blipFill>
                  <pic:spPr>
                    <a:xfrm>
                      <a:off x="0" y="0"/>
                      <a:ext cx="3586572" cy="2432815"/>
                    </a:xfrm>
                    <a:prstGeom prst="rect">
                      <a:avLst/>
                    </a:prstGeom>
                  </pic:spPr>
                </pic:pic>
              </a:graphicData>
            </a:graphic>
          </wp:inline>
        </w:drawing>
      </w:r>
    </w:p>
    <w:p w14:paraId="5A65EE91" w14:textId="52811D39" w:rsidR="000145BA" w:rsidRPr="00BC48E6" w:rsidRDefault="00A60B3B" w:rsidP="00622078">
      <w:pPr>
        <w:pStyle w:val="Caption"/>
        <w:spacing w:line="360" w:lineRule="auto"/>
        <w:rPr>
          <w:color w:val="000000" w:themeColor="text1"/>
          <w:sz w:val="22"/>
          <w:szCs w:val="22"/>
          <w:lang w:val="en-GB"/>
        </w:rPr>
      </w:pPr>
      <w:r w:rsidRPr="00BC48E6">
        <w:rPr>
          <w:color w:val="000000" w:themeColor="text1"/>
          <w:sz w:val="22"/>
          <w:szCs w:val="22"/>
          <w:lang w:val="en-GB"/>
        </w:rPr>
        <w:t xml:space="preserve">Figure </w:t>
      </w:r>
      <w:r w:rsidRPr="00BC48E6">
        <w:rPr>
          <w:color w:val="000000" w:themeColor="text1"/>
          <w:sz w:val="22"/>
          <w:szCs w:val="22"/>
          <w:lang w:val="en-GB"/>
        </w:rPr>
        <w:fldChar w:fldCharType="begin"/>
      </w:r>
      <w:r w:rsidRPr="00BC48E6">
        <w:rPr>
          <w:color w:val="000000" w:themeColor="text1"/>
          <w:sz w:val="22"/>
          <w:szCs w:val="22"/>
          <w:lang w:val="en-GB"/>
        </w:rPr>
        <w:instrText xml:space="preserve"> SEQ Figure \* ARABIC </w:instrText>
      </w:r>
      <w:r w:rsidRPr="00BC48E6">
        <w:rPr>
          <w:color w:val="000000" w:themeColor="text1"/>
          <w:sz w:val="22"/>
          <w:szCs w:val="22"/>
          <w:lang w:val="en-GB"/>
        </w:rPr>
        <w:fldChar w:fldCharType="separate"/>
      </w:r>
      <w:r w:rsidRPr="00BC48E6">
        <w:rPr>
          <w:noProof/>
          <w:color w:val="000000" w:themeColor="text1"/>
          <w:sz w:val="22"/>
          <w:szCs w:val="22"/>
          <w:lang w:val="en-GB"/>
        </w:rPr>
        <w:t>1</w:t>
      </w:r>
      <w:r w:rsidRPr="00BC48E6">
        <w:rPr>
          <w:color w:val="000000" w:themeColor="text1"/>
          <w:sz w:val="22"/>
          <w:szCs w:val="22"/>
          <w:lang w:val="en-GB"/>
        </w:rPr>
        <w:fldChar w:fldCharType="end"/>
      </w:r>
      <w:r w:rsidRPr="00BC48E6">
        <w:rPr>
          <w:color w:val="000000" w:themeColor="text1"/>
          <w:sz w:val="22"/>
          <w:szCs w:val="22"/>
          <w:lang w:val="en-GB"/>
        </w:rPr>
        <w:t xml:space="preserve"> Comparison of total aerobic colony count on hands over 24 hours: </w:t>
      </w:r>
      <w:r w:rsidR="008402D2" w:rsidRPr="00BC48E6">
        <w:rPr>
          <w:color w:val="000000" w:themeColor="text1"/>
          <w:sz w:val="22"/>
          <w:szCs w:val="22"/>
          <w:lang w:val="en-GB"/>
        </w:rPr>
        <w:t>red</w:t>
      </w:r>
      <w:r w:rsidRPr="00BC48E6">
        <w:rPr>
          <w:color w:val="000000" w:themeColor="text1"/>
          <w:sz w:val="22"/>
          <w:szCs w:val="22"/>
          <w:lang w:val="en-GB"/>
        </w:rPr>
        <w:t xml:space="preserve"> = untreated, </w:t>
      </w:r>
      <w:r w:rsidR="008402D2" w:rsidRPr="00BC48E6">
        <w:rPr>
          <w:color w:val="000000" w:themeColor="text1"/>
          <w:sz w:val="22"/>
          <w:szCs w:val="22"/>
          <w:lang w:val="en-GB"/>
        </w:rPr>
        <w:t>blue</w:t>
      </w:r>
      <w:r w:rsidRPr="00BC48E6">
        <w:rPr>
          <w:color w:val="000000" w:themeColor="text1"/>
          <w:sz w:val="22"/>
          <w:szCs w:val="22"/>
          <w:lang w:val="en-GB"/>
        </w:rPr>
        <w:t xml:space="preserve"> = QAC treated.</w:t>
      </w:r>
    </w:p>
    <w:p w14:paraId="649744EF" w14:textId="1EB7918A" w:rsidR="000145BA" w:rsidRDefault="00537DD5" w:rsidP="00622078">
      <w:pPr>
        <w:spacing w:after="240" w:line="360" w:lineRule="auto"/>
        <w:rPr>
          <w:color w:val="000000"/>
          <w:lang w:val="en-GB"/>
        </w:rPr>
      </w:pPr>
      <w:r w:rsidRPr="00BC48E6">
        <w:rPr>
          <w:color w:val="000000"/>
          <w:lang w:val="en-GB"/>
        </w:rPr>
        <w:t xml:space="preserve">During non-eating activities, the general public has been seen to touch their nose </w:t>
      </w:r>
      <w:r w:rsidR="00B51271" w:rsidRPr="00BC48E6">
        <w:rPr>
          <w:color w:val="000000"/>
          <w:lang w:val="en-GB"/>
        </w:rPr>
        <w:t xml:space="preserve">or mouth </w:t>
      </w:r>
      <w:r w:rsidRPr="00BC48E6">
        <w:rPr>
          <w:color w:val="000000"/>
          <w:lang w:val="en-GB"/>
        </w:rPr>
        <w:t>on average 2.5 times per hour (</w:t>
      </w:r>
      <w:r w:rsidR="00B51271" w:rsidRPr="00BC48E6">
        <w:rPr>
          <w:color w:val="000000"/>
          <w:lang w:val="en-GB"/>
        </w:rPr>
        <w:t>rang</w:t>
      </w:r>
      <w:r w:rsidR="0076309B">
        <w:rPr>
          <w:color w:val="000000"/>
          <w:lang w:val="en-GB"/>
        </w:rPr>
        <w:t>ing from</w:t>
      </w:r>
      <w:r w:rsidR="00B51271" w:rsidRPr="00BC48E6">
        <w:rPr>
          <w:color w:val="000000"/>
          <w:lang w:val="en-GB"/>
        </w:rPr>
        <w:t xml:space="preserve"> 0 to 14</w:t>
      </w:r>
      <w:r w:rsidRPr="00BC48E6">
        <w:rPr>
          <w:color w:val="000000"/>
          <w:lang w:val="en-GB"/>
        </w:rPr>
        <w:t>)</w:t>
      </w:r>
      <w:r w:rsidR="00B51271" w:rsidRPr="00BC48E6">
        <w:rPr>
          <w:color w:val="000000"/>
          <w:lang w:val="en-GB"/>
        </w:rPr>
        <w:fldChar w:fldCharType="begin" w:fldLock="1"/>
      </w:r>
      <w:r w:rsidR="009A3663">
        <w:rPr>
          <w:color w:val="000000"/>
          <w:lang w:val="en-GB"/>
        </w:rPr>
        <w:instrText>ADDIN CSL_CITATION {"citationItems":[{"id":"ITEM-1","itemData":{"author":[{"dropping-particle":"","family":"Wilson","given":"Amanda M.","non-dropping-particle":"","parse-names":false,"suffix":""},{"dropping-particle":"","family":"Verhougstraete","given":"Marc P.","non-dropping-particle":"","parse-names":false,"suffix":""},{"dropping-particle":"","family":"Beamer","given":"Paloma I.","non-dropping-particle":"","parse-names":false,"suffix":""},{"dropping-particle":"","family":"King","given":"Marco-Felipe","non-dropping-particle":"","parse-names":false,"suffix":""},{"dropping-particle":"","family":"Reynolds","given":"Kelly A.","non-dropping-particle":"","parse-names":false,"suffix":""},{"dropping-particle":"","family":"Gerba","given":"Charles P.","non-dropping-particle":"","parse-names":false,"suffix":""}],"container-title":"Journal of exposure science &amp; environmental epidemiology","id":"ITEM-1","issued":{"date-parts":[["2020"]]},"title":"Frequency of hand-to-head, -mouth, -eyes, and -nose contacts for adults and children during eating and non-eating macro-activities","type":"article-journal","volume":"Accepted"},"uris":["http://www.mendeley.com/documents/?uuid=b14b67e1-c43f-495f-93a4-b71b6c42851b"]}],"mendeley":{"formattedCitation":"[10]","plainTextFormattedCitation":"[10]","previouslyFormattedCitation":"[11]"},"properties":{"noteIndex":0},"schema":"https://github.com/citation-style-language/schema/raw/master/csl-citation.json"}</w:instrText>
      </w:r>
      <w:r w:rsidR="00B51271" w:rsidRPr="00BC48E6">
        <w:rPr>
          <w:color w:val="000000"/>
          <w:lang w:val="en-GB"/>
        </w:rPr>
        <w:fldChar w:fldCharType="separate"/>
      </w:r>
      <w:r w:rsidR="009A3663" w:rsidRPr="009A3663">
        <w:rPr>
          <w:noProof/>
          <w:color w:val="000000"/>
          <w:lang w:val="en-GB"/>
        </w:rPr>
        <w:t>[10]</w:t>
      </w:r>
      <w:r w:rsidR="00B51271" w:rsidRPr="00BC48E6">
        <w:rPr>
          <w:color w:val="000000"/>
          <w:lang w:val="en-GB"/>
        </w:rPr>
        <w:fldChar w:fldCharType="end"/>
      </w:r>
      <w:r w:rsidR="00B51271" w:rsidRPr="00BC48E6">
        <w:rPr>
          <w:color w:val="000000"/>
          <w:lang w:val="en-GB"/>
        </w:rPr>
        <w:t xml:space="preserve"> suggesting that a proportion of infections could be avoided by hand hygiene once every two hours. </w:t>
      </w:r>
      <w:r w:rsidR="00BC48E6" w:rsidRPr="00BC48E6">
        <w:rPr>
          <w:color w:val="000000"/>
          <w:lang w:val="en-GB"/>
        </w:rPr>
        <w:t xml:space="preserve">Wilson et al. </w:t>
      </w:r>
      <w:r w:rsidR="00BC48E6" w:rsidRPr="00BC48E6">
        <w:rPr>
          <w:color w:val="000000"/>
          <w:lang w:val="en-GB"/>
        </w:rPr>
        <w:fldChar w:fldCharType="begin" w:fldLock="1"/>
      </w:r>
      <w:r w:rsidR="00F77F7A">
        <w:rPr>
          <w:color w:val="000000"/>
          <w:lang w:val="en-GB"/>
        </w:rPr>
        <w:instrText>ADDIN CSL_CITATION {"citationItems":[{"id":"ITEM-1","itemData":{"DOI":"10.1016/j.ajic.2019.09.010","ISSN":"15273296","abstract":"Background: The purpose of this study was to relate experimentally measured log10 human norovirus reductions for a nonresidual (60% ethanol) and a residual (quaternary ammonium-based) hand sanitizer to infection risk reductions. Methods: Human norovirus log10 reductions on hands for both sanitizers were experimentally measured using the ASTM International Standard E1838-10 method, with modification. Scenarios included product application to: (1) inoculated fingerpads with 30- and 60-second contact times, and (2) hands followed by inoculation with human norovirus immediately and 4 hours later. Hand sanitizer efficacies were used in a mathematical model estimating norovirus infection risk from a single hand-to-fomite contact under low and high environmental contamination conditions. Results: The largest log10 reductions for the residual and nonresidual hand sanitizers were for a 60-second contact time, reducing infection risk by approximately 99% and 85%, respectively. Four hours after application, the residual hand sanitizer reduced infection risks by 78.5% under high contamination conditions, whereas the nonresidual hand sanitizer offered no reduction. Discussion: Log10 virus and infection risk reductions were consistently greater for the residual hand sanitizer under all scenarios. Further data describing residual hand sanitizer efficacy with additional contamination or tactile events are needed. Conclusions: Residual antinoroviral hand sanitizers may reduce infection risks for up to 4 hours.","author":[{"dropping-particle":"","family":"Wilson","given":"Amanda M.","non-dropping-particle":"","parse-names":false,"suffix":""},{"dropping-particle":"","family":"Reynolds","given":"Kelly A.","non-dropping-particle":"","parse-names":false,"suffix":""},{"dropping-particle":"","family":"Jaykus","given":"Lee Ann","non-dropping-particle":"","parse-names":false,"suffix":""},{"dropping-particle":"","family":"Escudero-Abarca","given":"Blanca","non-dropping-particle":"","parse-names":false,"suffix":""},{"dropping-particle":"","family":"Gerba","given":"Charles P.","non-dropping-particle":"","parse-names":false,"suffix":""}],"container-title":"American Journal of Infection Control","id":"ITEM-1","issued":{"date-parts":[["2019"]]},"page":"[in press]","publisher":"Elsevier Inc.","title":"Comparison of estimated norovirus infection risk reductions for a single fomite contact scenario with residual and nonresidual hand sanitizers","type":"article-journal"},"uris":["http://www.mendeley.com/documents/?uuid=57c15073-c187-4b8a-979e-0c8ea0d794be"]}],"mendeley":{"formattedCitation":"[3]","plainTextFormattedCitation":"[3]","previouslyFormattedCitation":"[3]"},"properties":{"noteIndex":0},"schema":"https://github.com/citation-style-language/schema/raw/master/csl-citation.json"}</w:instrText>
      </w:r>
      <w:r w:rsidR="00BC48E6" w:rsidRPr="00BC48E6">
        <w:rPr>
          <w:color w:val="000000"/>
          <w:lang w:val="en-GB"/>
        </w:rPr>
        <w:fldChar w:fldCharType="separate"/>
      </w:r>
      <w:r w:rsidR="00BC48E6" w:rsidRPr="00BC48E6">
        <w:rPr>
          <w:noProof/>
          <w:color w:val="000000"/>
          <w:lang w:val="en-GB"/>
        </w:rPr>
        <w:t>[3]</w:t>
      </w:r>
      <w:r w:rsidR="00BC48E6" w:rsidRPr="00BC48E6">
        <w:rPr>
          <w:color w:val="000000"/>
          <w:lang w:val="en-GB"/>
        </w:rPr>
        <w:fldChar w:fldCharType="end"/>
      </w:r>
      <w:r w:rsidR="00BC48E6" w:rsidRPr="00BC48E6">
        <w:rPr>
          <w:color w:val="000000"/>
          <w:lang w:val="en-GB"/>
        </w:rPr>
        <w:t xml:space="preserve"> show</w:t>
      </w:r>
      <w:del w:id="55" w:author="Amanda Wilson" w:date="2020-09-18T15:38:00Z">
        <w:r w:rsidR="00BC48E6" w:rsidRPr="00BC48E6" w:rsidDel="007A7BA3">
          <w:rPr>
            <w:color w:val="000000"/>
            <w:lang w:val="en-GB"/>
          </w:rPr>
          <w:delText>s</w:delText>
        </w:r>
      </w:del>
      <w:r w:rsidR="00BC48E6" w:rsidRPr="00BC48E6">
        <w:rPr>
          <w:color w:val="000000"/>
          <w:lang w:val="en-GB"/>
        </w:rPr>
        <w:t xml:space="preserve"> quantitatively how the effect of a residual sanitiser can reduce the risk from norovirus, even 4</w:t>
      </w:r>
      <w:ins w:id="56" w:author="Gerba, Charles P - (gerba)" w:date="2020-09-19T09:14:00Z">
        <w:r w:rsidR="0000220D">
          <w:rPr>
            <w:color w:val="000000"/>
            <w:lang w:val="en-GB"/>
          </w:rPr>
          <w:t xml:space="preserve"> </w:t>
        </w:r>
      </w:ins>
      <w:r w:rsidR="00BC48E6" w:rsidRPr="00BC48E6">
        <w:rPr>
          <w:color w:val="000000"/>
          <w:lang w:val="en-GB"/>
        </w:rPr>
        <w:t xml:space="preserve">h post application and as a result, upholds findings in this study. </w:t>
      </w:r>
      <w:r w:rsidR="00BC48E6">
        <w:rPr>
          <w:color w:val="000000"/>
          <w:lang w:val="en-GB"/>
        </w:rPr>
        <w:t xml:space="preserve">QAC based sanitisers are typically well tolerated by users but </w:t>
      </w:r>
      <w:commentRangeStart w:id="57"/>
      <w:commentRangeStart w:id="58"/>
      <w:r w:rsidR="00BC48E6">
        <w:rPr>
          <w:color w:val="000000"/>
          <w:lang w:val="en-GB"/>
        </w:rPr>
        <w:t>environmental toxicity may be a drawback at high concentrations.</w:t>
      </w:r>
      <w:commentRangeEnd w:id="57"/>
      <w:r w:rsidR="0000220D">
        <w:rPr>
          <w:rStyle w:val="CommentReference"/>
        </w:rPr>
        <w:commentReference w:id="57"/>
      </w:r>
      <w:commentRangeEnd w:id="58"/>
      <w:r w:rsidR="0000220D">
        <w:rPr>
          <w:rStyle w:val="CommentReference"/>
        </w:rPr>
        <w:commentReference w:id="58"/>
      </w:r>
      <w:r w:rsidR="00BC48E6">
        <w:rPr>
          <w:color w:val="000000"/>
          <w:lang w:val="en-GB"/>
        </w:rPr>
        <w:t xml:space="preserve"> </w:t>
      </w:r>
      <w:commentRangeStart w:id="59"/>
      <w:r w:rsidR="00BC48E6">
        <w:rPr>
          <w:color w:val="000000"/>
          <w:lang w:val="en-GB"/>
        </w:rPr>
        <w:t>Additionally, 3</w:t>
      </w:r>
      <w:ins w:id="60" w:author="Gerba, Charles P - (gerba)" w:date="2020-09-19T09:16:00Z">
        <w:r w:rsidR="0000220D">
          <w:rPr>
            <w:color w:val="000000"/>
            <w:lang w:val="en-GB"/>
          </w:rPr>
          <w:t xml:space="preserve"> </w:t>
        </w:r>
      </w:ins>
      <w:r w:rsidR="00BC48E6">
        <w:rPr>
          <w:color w:val="000000"/>
          <w:lang w:val="en-GB"/>
        </w:rPr>
        <w:t xml:space="preserve">ml of product applied per participant may be higher than typically used and application may not be as thorough as conducted in this </w:t>
      </w:r>
      <w:commentRangeStart w:id="61"/>
      <w:commentRangeStart w:id="62"/>
      <w:r w:rsidR="00BC48E6">
        <w:rPr>
          <w:color w:val="000000"/>
          <w:lang w:val="en-GB"/>
        </w:rPr>
        <w:t>study</w:t>
      </w:r>
      <w:commentRangeEnd w:id="61"/>
      <w:r w:rsidR="0000220D">
        <w:rPr>
          <w:rStyle w:val="CommentReference"/>
        </w:rPr>
        <w:commentReference w:id="61"/>
      </w:r>
      <w:commentRangeEnd w:id="62"/>
      <w:r w:rsidR="0000220D">
        <w:rPr>
          <w:rStyle w:val="CommentReference"/>
        </w:rPr>
        <w:commentReference w:id="62"/>
      </w:r>
      <w:r w:rsidR="00BC48E6">
        <w:rPr>
          <w:color w:val="000000"/>
          <w:lang w:val="en-GB"/>
        </w:rPr>
        <w:t>.</w:t>
      </w:r>
      <w:commentRangeEnd w:id="59"/>
      <w:r w:rsidR="0060150D">
        <w:rPr>
          <w:rStyle w:val="CommentReference"/>
        </w:rPr>
        <w:commentReference w:id="59"/>
      </w:r>
    </w:p>
    <w:p w14:paraId="2C435438" w14:textId="39ECAE7D" w:rsidR="00F77F7A" w:rsidRDefault="00F77F7A" w:rsidP="005220A0">
      <w:pPr>
        <w:spacing w:after="240" w:line="360" w:lineRule="auto"/>
        <w:rPr>
          <w:color w:val="000000"/>
          <w:lang w:val="en-GB"/>
        </w:rPr>
      </w:pPr>
      <w:r>
        <w:rPr>
          <w:color w:val="000000"/>
          <w:lang w:val="en-GB"/>
        </w:rPr>
        <w:lastRenderedPageBreak/>
        <w:t>Bacterial regrowth on hands inside surgical gloves</w:t>
      </w:r>
      <w:r w:rsidR="005220A0" w:rsidRPr="005220A0">
        <w:rPr>
          <w:color w:val="000000"/>
          <w:lang w:val="en-GB"/>
        </w:rPr>
        <w:t xml:space="preserve"> has demonstrated the benefit of residual hand sanitisers</w:t>
      </w:r>
      <w:r>
        <w:rPr>
          <w:color w:val="000000"/>
          <w:lang w:val="en-GB"/>
        </w:rPr>
        <w:t xml:space="preserve"> for 6</w:t>
      </w:r>
      <w:ins w:id="63" w:author="Gerba, Charles P - (gerba)" w:date="2020-09-19T09:17:00Z">
        <w:r w:rsidR="0000220D">
          <w:rPr>
            <w:color w:val="000000"/>
            <w:lang w:val="en-GB"/>
          </w:rPr>
          <w:t xml:space="preserve"> </w:t>
        </w:r>
      </w:ins>
      <w:r>
        <w:rPr>
          <w:color w:val="000000"/>
          <w:lang w:val="en-GB"/>
        </w:rPr>
        <w:t>h</w:t>
      </w:r>
      <w:r w:rsidR="005220A0" w:rsidRPr="005220A0">
        <w:rPr>
          <w:color w:val="000000"/>
          <w:lang w:val="en-GB"/>
        </w:rPr>
        <w:t xml:space="preserve"> post-hand sanitiser application</w:t>
      </w:r>
      <w:r>
        <w:rPr>
          <w:color w:val="000000"/>
          <w:lang w:val="en-GB"/>
        </w:rPr>
        <w:fldChar w:fldCharType="begin" w:fldLock="1"/>
      </w:r>
      <w:r w:rsidR="009A3663">
        <w:rPr>
          <w:color w:val="000000"/>
          <w:lang w:val="en-GB"/>
        </w:rPr>
        <w:instrText>ADDIN CSL_CITATION {"citationItems":[{"id":"ITEM-1","itemData":{"DOI":"10.1086/510865","ISSN":"0899-823X","abstract":"OBJECTIVE: To study the bacterial population kinetics on gloved hands following hand treatment with 3 optically indistinguishable, alcohol-based surgical hand rubs, with and without supplements to delay bacterial regrowth. DESIGN: Prospective, randomized, double-blind, balanced quasi-Greco-Latin square design. SETTING: Microbiology laboratory of the Medical University Vienna, Austria. PARTICIPANTS: Twenty-four healthy adult volunteers without skin lesions. Surgical hand rubs. The following hand rubs, all stained blue, were applied to the hands for 3 minutes: 1-propanol 60% vol/vol (A); 2-propanol 70% m/m plus chlorhexidine gluconate 0.5% wt/wt (B); 2-propanol 45% wt/wt plus 1-propanol 30% wt/wt plus mecetronium etilsulfate 0.2% wt/wt (C). As a reference formulation (R), 1-propanol 60% vol/vol, unstained, was applied for the same amount of time. METHOD: In 8 once-weekly tests, 24 subjects randomly assigned to use the 4 hand rubs in groups of 6 persons each performed hand hygiene according to the method described in European Norm 12791. Every subject used one preparation at a time, the antimicrobial effect of which was evaluated at 2 sampling times. After week 8, each volunteer had tested every preparation at every preset sampling time. All preparations were tested in parallel. RESULTS: The mean pretreatment counts of viable bacteria (in colony-forming units per milliliter) in fluid samples were not significantly different between week 1 and week 8, nor between the right and left hands (analysis of variance [ANOVA], P&gt;.1). Immediately after applying the formulation (t(0)), bactericidal effects of the blinded formulations A and C were equivalent to that of the reference formulation R, whereas the effect of B was questionable. The population kinetics of the flora on the hands proceeded from large and fast initial reductions of the skin flora by 2.7 log units (A), 3.1 log units (B), 3.3 log units (reference formulation), and 3.5 log units (C), to slow regrowth. However, even after 6 hours wearing gloves viable bacterial counts remained significantly (P&lt;.01) below the baseline values (by 0.9 log [reference formulation], 1.1 log [A and B], and 1.5 log [C]). The slowest regrowth 1 and 3 hours after application (Delta from t(0), 0.1 log and 0.7 log respectively) was seen with formulation C, and the slowest regrowth after 6 hours was seen with formulation B (Delta from t(0), 1.6 log). These differences did, however, not reach statistical significance. CONCLUSIONS…","author":[{"dropping-particle":"","family":"Rotter","given":"Manfred L.","non-dropping-particle":"","parse-names":false,"suffix":""},{"dropping-particle":"","family":"Kampf","given":"Günter","non-dropping-particle":"","parse-names":false,"suffix":""},{"dropping-particle":"","family":"Suchomel","given":"Miranda","non-dropping-particle":"","parse-names":false,"suffix":""},{"dropping-particle":"","family":"Kundi","given":"Michael","non-dropping-particle":"","parse-names":false,"suffix":""}],"container-title":"Infection Control &amp; Hospital Epidemiology","id":"ITEM-1","issue":"3","issued":{"date-parts":[["2007"]]},"page":"346-350","title":"Population Kinetics of the Skin Flora on Gloved Hands Following Surgical Hand Disinfection With 3 Propanol-Based Hand Rubs: A Prospective, Randomized, Double-Blind Trial","type":"article-journal","volume":"28"},"uris":["http://www.mendeley.com/documents/?uuid=57637032-c252-48a2-9e51-6b83c64d9ebb"]}],"mendeley":{"formattedCitation":"[6]","plainTextFormattedCitation":"[6]","previouslyFormattedCitation":"[6]"},"properties":{"noteIndex":0},"schema":"https://github.com/citation-style-language/schema/raw/master/csl-citation.json"}</w:instrText>
      </w:r>
      <w:r>
        <w:rPr>
          <w:color w:val="000000"/>
          <w:lang w:val="en-GB"/>
        </w:rPr>
        <w:fldChar w:fldCharType="separate"/>
      </w:r>
      <w:r w:rsidR="00AD0065" w:rsidRPr="00AD0065">
        <w:rPr>
          <w:noProof/>
          <w:color w:val="000000"/>
          <w:lang w:val="en-GB"/>
        </w:rPr>
        <w:t>[6]</w:t>
      </w:r>
      <w:r>
        <w:rPr>
          <w:color w:val="000000"/>
          <w:lang w:val="en-GB"/>
        </w:rPr>
        <w:fldChar w:fldCharType="end"/>
      </w:r>
      <w:r>
        <w:rPr>
          <w:color w:val="000000"/>
          <w:lang w:val="en-GB"/>
        </w:rPr>
        <w:t>, which indicated a 2</w:t>
      </w:r>
      <w:ins w:id="64" w:author="Gerba, Charles P - (gerba)" w:date="2020-09-19T09:17:00Z">
        <w:r w:rsidR="0000220D">
          <w:rPr>
            <w:color w:val="000000"/>
            <w:lang w:val="en-GB"/>
          </w:rPr>
          <w:t xml:space="preserve"> </w:t>
        </w:r>
      </w:ins>
      <w:r>
        <w:rPr>
          <w:color w:val="000000"/>
          <w:lang w:val="en-GB"/>
        </w:rPr>
        <w:t>log</w:t>
      </w:r>
      <w:r w:rsidRPr="00F77F7A">
        <w:rPr>
          <w:color w:val="000000"/>
          <w:vertAlign w:val="subscript"/>
          <w:lang w:val="en-GB"/>
        </w:rPr>
        <w:t>10</w:t>
      </w:r>
      <w:r>
        <w:rPr>
          <w:color w:val="000000"/>
          <w:lang w:val="en-GB"/>
        </w:rPr>
        <w:t xml:space="preserve"> </w:t>
      </w:r>
      <w:r w:rsidR="002B0DBE">
        <w:rPr>
          <w:color w:val="000000"/>
          <w:lang w:val="en-GB"/>
        </w:rPr>
        <w:t xml:space="preserve">/6hours </w:t>
      </w:r>
      <w:r>
        <w:rPr>
          <w:color w:val="000000"/>
          <w:lang w:val="en-GB"/>
        </w:rPr>
        <w:t>regrowth rather than recontamination</w:t>
      </w:r>
      <w:r w:rsidR="002B0DBE">
        <w:rPr>
          <w:color w:val="000000"/>
          <w:lang w:val="en-GB"/>
        </w:rPr>
        <w:t xml:space="preserve">, which is in-line with the current findings. </w:t>
      </w:r>
      <w:commentRangeStart w:id="65"/>
      <w:r w:rsidR="002B0DBE">
        <w:rPr>
          <w:color w:val="000000"/>
          <w:lang w:val="en-GB"/>
        </w:rPr>
        <w:t>Nevertheless</w:t>
      </w:r>
      <w:r w:rsidR="0076309B">
        <w:rPr>
          <w:color w:val="000000"/>
          <w:lang w:val="en-GB"/>
        </w:rPr>
        <w:t>,</w:t>
      </w:r>
      <w:r w:rsidR="002B0DBE">
        <w:rPr>
          <w:color w:val="000000"/>
          <w:lang w:val="en-GB"/>
        </w:rPr>
        <w:t xml:space="preserve"> this suggests that re-growth is the dominant factor over adsorption for exogeneous microorganisms and therefore </w:t>
      </w:r>
      <w:commentRangeStart w:id="66"/>
      <w:r w:rsidR="002B0DBE">
        <w:rPr>
          <w:color w:val="000000"/>
          <w:lang w:val="en-GB"/>
        </w:rPr>
        <w:t>controversial</w:t>
      </w:r>
      <w:commentRangeEnd w:id="66"/>
      <w:r w:rsidR="0000220D">
        <w:rPr>
          <w:rStyle w:val="CommentReference"/>
        </w:rPr>
        <w:commentReference w:id="66"/>
      </w:r>
      <w:r w:rsidR="002B0DBE">
        <w:rPr>
          <w:color w:val="000000"/>
          <w:lang w:val="en-GB"/>
        </w:rPr>
        <w:t>.</w:t>
      </w:r>
      <w:commentRangeEnd w:id="65"/>
      <w:r w:rsidR="00BA493F">
        <w:rPr>
          <w:rStyle w:val="CommentReference"/>
        </w:rPr>
        <w:commentReference w:id="65"/>
      </w:r>
    </w:p>
    <w:p w14:paraId="37A6C319" w14:textId="46790861" w:rsidR="005220A0" w:rsidRPr="005220A0" w:rsidRDefault="005220A0" w:rsidP="005220A0">
      <w:pPr>
        <w:spacing w:after="240" w:line="360" w:lineRule="auto"/>
        <w:rPr>
          <w:color w:val="000000"/>
          <w:lang w:val="en-GB"/>
        </w:rPr>
      </w:pPr>
      <w:r w:rsidRPr="005220A0">
        <w:rPr>
          <w:color w:val="000000"/>
          <w:lang w:val="en-GB"/>
        </w:rPr>
        <w:t>However, these previous studies were limited in that they did not account for the potential loss of hand sanitiser residue during hand-to-surface contacts that may occur over a day. This study improves upon that work by capturing the effect of hand-to-surface contacts on log</w:t>
      </w:r>
      <w:r w:rsidRPr="003D7994">
        <w:rPr>
          <w:color w:val="000000"/>
          <w:vertAlign w:val="subscript"/>
          <w:lang w:val="en-GB"/>
        </w:rPr>
        <w:t>10</w:t>
      </w:r>
      <w:r w:rsidRPr="005220A0">
        <w:rPr>
          <w:color w:val="000000"/>
          <w:lang w:val="en-GB"/>
        </w:rPr>
        <w:t xml:space="preserve"> reductions offered by residual hand sanitisers over time.</w:t>
      </w:r>
    </w:p>
    <w:p w14:paraId="139762A9" w14:textId="5B231A29" w:rsidR="005220A0" w:rsidRPr="005220A0" w:rsidRDefault="001A39C3" w:rsidP="005220A0">
      <w:pPr>
        <w:spacing w:after="240" w:line="360" w:lineRule="auto"/>
        <w:rPr>
          <w:color w:val="000000"/>
          <w:lang w:val="en-GB"/>
        </w:rPr>
      </w:pPr>
      <w:r>
        <w:rPr>
          <w:color w:val="000000"/>
          <w:lang w:val="en-GB"/>
        </w:rPr>
        <w:t>Application was randomised to either right or left hand.</w:t>
      </w:r>
      <w:r w:rsidR="005220A0" w:rsidRPr="005220A0">
        <w:rPr>
          <w:color w:val="000000"/>
          <w:lang w:val="en-GB"/>
        </w:rPr>
        <w:t xml:space="preserve"> Contact patterns between the left and right hands may vary, influencing differences between the control and intervention results in this study. More data are needed to further describe increases in bioburden on hands over time and reductions offered by residual or non-residual hand sanitisers. This would not only inform infection control decision-making but also would inform mathematical models that describe accruement of pathogens on hands and the risks this accruement poses.</w:t>
      </w:r>
      <w:r w:rsidR="00F77F7A">
        <w:rPr>
          <w:color w:val="000000"/>
          <w:lang w:val="en-GB"/>
        </w:rPr>
        <w:t xml:space="preserve"> </w:t>
      </w:r>
      <w:r w:rsidR="005220A0" w:rsidRPr="005220A0">
        <w:rPr>
          <w:color w:val="000000"/>
          <w:lang w:val="en-GB"/>
        </w:rPr>
        <w:t>This could provide further insight into mechanisms of other interventions that have lasting effects, such as surface disinfectants with residual properties, and how these reductions combined with the potential for bacterial growth explain observed fluctuations in microbial bioburden on hands or fomite surfaces after intervention applications.</w:t>
      </w:r>
    </w:p>
    <w:p w14:paraId="31B0B94C" w14:textId="77777777" w:rsidR="005220A0" w:rsidRPr="005220A0" w:rsidRDefault="005220A0" w:rsidP="005220A0">
      <w:pPr>
        <w:spacing w:after="240" w:line="360" w:lineRule="auto"/>
        <w:rPr>
          <w:color w:val="000000"/>
          <w:lang w:val="en-GB"/>
        </w:rPr>
      </w:pPr>
    </w:p>
    <w:p w14:paraId="687FF0E5" w14:textId="77777777" w:rsidR="005220A0" w:rsidRPr="00BC48E6" w:rsidRDefault="005220A0" w:rsidP="00622078">
      <w:pPr>
        <w:spacing w:after="240" w:line="360" w:lineRule="auto"/>
        <w:rPr>
          <w:color w:val="000000"/>
          <w:lang w:val="en-GB"/>
        </w:rPr>
      </w:pPr>
    </w:p>
    <w:p w14:paraId="1D300195" w14:textId="77777777" w:rsidR="000145BA" w:rsidRPr="00BC48E6" w:rsidRDefault="000145BA" w:rsidP="00622078">
      <w:pPr>
        <w:spacing w:line="360" w:lineRule="auto"/>
        <w:rPr>
          <w:color w:val="000000"/>
          <w:lang w:val="en-GB"/>
        </w:rPr>
      </w:pPr>
    </w:p>
    <w:p w14:paraId="55B96DE5"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t>Code, Materials</w:t>
      </w:r>
    </w:p>
    <w:p w14:paraId="45B9CFF2" w14:textId="745F598F"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 xml:space="preserve">Under a Creative Commons Zero v1.0 Universal license (CC-BY), </w:t>
      </w:r>
      <w:r w:rsidR="001A2516" w:rsidRPr="00BC48E6">
        <w:rPr>
          <w:rFonts w:ascii="Arial" w:hAnsi="Arial" w:cs="Arial"/>
          <w:color w:val="000000"/>
          <w:sz w:val="22"/>
          <w:szCs w:val="22"/>
        </w:rPr>
        <w:t>data</w:t>
      </w:r>
      <w:r w:rsidRPr="00BC48E6">
        <w:rPr>
          <w:rFonts w:ascii="Arial" w:hAnsi="Arial" w:cs="Arial"/>
          <w:color w:val="000000"/>
          <w:sz w:val="22"/>
          <w:szCs w:val="22"/>
        </w:rPr>
        <w:t xml:space="preserve"> can be accessed at: </w:t>
      </w:r>
      <w:r w:rsidR="001A2516" w:rsidRPr="00BC48E6">
        <w:rPr>
          <w:rFonts w:ascii="Arial" w:hAnsi="Arial" w:cs="Arial"/>
          <w:color w:val="000000"/>
          <w:sz w:val="22"/>
          <w:szCs w:val="22"/>
        </w:rPr>
        <w:t>DOI</w:t>
      </w:r>
    </w:p>
    <w:p w14:paraId="046B4405" w14:textId="77777777" w:rsidR="000145BA" w:rsidRPr="00BC48E6" w:rsidRDefault="000145BA" w:rsidP="00622078">
      <w:pPr>
        <w:spacing w:line="360" w:lineRule="auto"/>
        <w:rPr>
          <w:color w:val="000000"/>
          <w:lang w:val="en-GB"/>
        </w:rPr>
      </w:pPr>
    </w:p>
    <w:p w14:paraId="221D23C6"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t>Conflicts of Interest</w:t>
      </w:r>
    </w:p>
    <w:p w14:paraId="3D487C2B" w14:textId="3B7DADA4" w:rsidR="001A2516" w:rsidRPr="00BC48E6" w:rsidRDefault="001A2516" w:rsidP="00622078">
      <w:pPr>
        <w:spacing w:line="360" w:lineRule="auto"/>
        <w:rPr>
          <w:rFonts w:eastAsia="Times New Roman"/>
          <w:color w:val="000000"/>
          <w:lang w:val="en-GB" w:eastAsia="en-GB"/>
        </w:rPr>
      </w:pPr>
      <w:r w:rsidRPr="00BC48E6">
        <w:rPr>
          <w:rFonts w:eastAsia="Times New Roman"/>
          <w:color w:val="000000"/>
          <w:lang w:val="en-GB" w:eastAsia="en-GB"/>
        </w:rPr>
        <w:t>CG has received funding previously from manufacturers for the study of disinfectants, including the Clorox Company, A</w:t>
      </w:r>
      <w:r w:rsidR="009175FA">
        <w:rPr>
          <w:rFonts w:eastAsia="Times New Roman"/>
          <w:color w:val="000000"/>
          <w:lang w:val="en-GB" w:eastAsia="en-GB"/>
        </w:rPr>
        <w:t>l</w:t>
      </w:r>
      <w:r w:rsidRPr="00BC48E6">
        <w:rPr>
          <w:rFonts w:eastAsia="Times New Roman"/>
          <w:color w:val="000000"/>
          <w:lang w:val="en-GB" w:eastAsia="en-GB"/>
        </w:rPr>
        <w:t xml:space="preserve">lied Biosciences, AK Steel, the Consumer Specialty Products Association, the American Water Works Research Foundation, and the University of Arizona transfer research initiative fund. </w:t>
      </w:r>
      <w:ins w:id="67" w:author="Amanda Wilson" w:date="2020-09-18T15:41:00Z">
        <w:r w:rsidR="0060150D">
          <w:rPr>
            <w:rFonts w:eastAsia="Times New Roman"/>
            <w:color w:val="000000"/>
            <w:lang w:val="en-GB" w:eastAsia="en-GB"/>
          </w:rPr>
          <w:t xml:space="preserve">AW has received funding previously from GOJO Industries, Inc., and </w:t>
        </w:r>
        <w:proofErr w:type="spellStart"/>
        <w:r w:rsidR="0060150D">
          <w:rPr>
            <w:rFonts w:eastAsia="Times New Roman"/>
            <w:color w:val="000000"/>
            <w:lang w:val="en-GB" w:eastAsia="en-GB"/>
          </w:rPr>
          <w:t>ZoonoUSA</w:t>
        </w:r>
      </w:ins>
      <w:proofErr w:type="spellEnd"/>
      <w:r w:rsidR="00071464">
        <w:rPr>
          <w:rFonts w:eastAsia="Times New Roman"/>
          <w:color w:val="000000"/>
          <w:lang w:val="en-GB" w:eastAsia="en-GB"/>
        </w:rPr>
        <w:t xml:space="preserve"> however not for this project.</w:t>
      </w:r>
    </w:p>
    <w:p w14:paraId="2DC254E7" w14:textId="77777777" w:rsidR="000145BA" w:rsidRPr="00BC48E6" w:rsidRDefault="000145BA" w:rsidP="00622078">
      <w:pPr>
        <w:spacing w:line="360" w:lineRule="auto"/>
        <w:rPr>
          <w:color w:val="000000"/>
          <w:lang w:val="en-GB"/>
        </w:rPr>
      </w:pPr>
    </w:p>
    <w:p w14:paraId="133FDE8A"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t>Funding Source</w:t>
      </w:r>
    </w:p>
    <w:p w14:paraId="14490597" w14:textId="37AC02FA"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 xml:space="preserve">A.M. Wilson was supported by the University of Arizona Foundation and the Hispanic Women’s Corporation/Zuckerman Family Foundation Student Scholarship Award through the Mel and Enid Zuckerman College of Public Health, University of Arizona. M-F. King </w:t>
      </w:r>
      <w:r w:rsidR="00D3529A">
        <w:rPr>
          <w:rFonts w:ascii="Arial" w:hAnsi="Arial" w:cs="Arial"/>
          <w:color w:val="000000"/>
          <w:sz w:val="22"/>
          <w:szCs w:val="22"/>
        </w:rPr>
        <w:t>was</w:t>
      </w:r>
      <w:r w:rsidRPr="00BC48E6">
        <w:rPr>
          <w:rFonts w:ascii="Arial" w:hAnsi="Arial" w:cs="Arial"/>
          <w:color w:val="000000"/>
          <w:sz w:val="22"/>
          <w:szCs w:val="22"/>
        </w:rPr>
        <w:t xml:space="preserve"> funded </w:t>
      </w:r>
      <w:r w:rsidRPr="00BC48E6">
        <w:rPr>
          <w:rFonts w:ascii="Arial" w:hAnsi="Arial" w:cs="Arial"/>
          <w:color w:val="000000"/>
          <w:sz w:val="22"/>
          <w:szCs w:val="22"/>
          <w:shd w:val="clear" w:color="auto" w:fill="FFFFFF"/>
        </w:rPr>
        <w:t xml:space="preserve">by the Engineering and Physical Sciences Research Council, UK: Healthcare Environment Control, Optimisation and Infection Risk Assessment (https://HECOIRA.leeds.ac.uk) (grant code: EP/P023312/1). </w:t>
      </w:r>
    </w:p>
    <w:p w14:paraId="506820D6" w14:textId="77777777" w:rsidR="000145BA" w:rsidRPr="00BC48E6" w:rsidRDefault="000145BA" w:rsidP="00622078">
      <w:pPr>
        <w:spacing w:line="360" w:lineRule="auto"/>
        <w:rPr>
          <w:color w:val="000000"/>
          <w:lang w:val="en-GB"/>
        </w:rPr>
      </w:pPr>
    </w:p>
    <w:p w14:paraId="45C0874F" w14:textId="5932292D" w:rsidR="000145BA" w:rsidRPr="00BC48E6" w:rsidRDefault="000145BA" w:rsidP="00622078">
      <w:pPr>
        <w:pStyle w:val="Heading1"/>
        <w:spacing w:line="360" w:lineRule="auto"/>
        <w:rPr>
          <w:lang w:val="en-GB"/>
        </w:rPr>
      </w:pPr>
      <w:r w:rsidRPr="00BC48E6">
        <w:rPr>
          <w:lang w:val="en-GB"/>
        </w:rPr>
        <w:t>References</w:t>
      </w:r>
    </w:p>
    <w:p w14:paraId="62A46ACC" w14:textId="373CE717" w:rsidR="009A3663" w:rsidRPr="009A3663" w:rsidRDefault="001A2516" w:rsidP="009A3663">
      <w:pPr>
        <w:widowControl w:val="0"/>
        <w:autoSpaceDE w:val="0"/>
        <w:autoSpaceDN w:val="0"/>
        <w:adjustRightInd w:val="0"/>
        <w:spacing w:line="360" w:lineRule="auto"/>
        <w:ind w:left="640" w:hanging="640"/>
        <w:rPr>
          <w:noProof/>
        </w:rPr>
      </w:pPr>
      <w:r w:rsidRPr="00BC48E6">
        <w:rPr>
          <w:color w:val="000000"/>
          <w:lang w:val="en-GB"/>
        </w:rPr>
        <w:fldChar w:fldCharType="begin" w:fldLock="1"/>
      </w:r>
      <w:r w:rsidRPr="00BC48E6">
        <w:rPr>
          <w:color w:val="000000"/>
          <w:lang w:val="en-GB"/>
        </w:rPr>
        <w:instrText xml:space="preserve">ADDIN Mendeley Bibliography CSL_BIBLIOGRAPHY </w:instrText>
      </w:r>
      <w:r w:rsidRPr="00BC48E6">
        <w:rPr>
          <w:color w:val="000000"/>
          <w:lang w:val="en-GB"/>
        </w:rPr>
        <w:fldChar w:fldCharType="separate"/>
      </w:r>
      <w:r w:rsidR="009A3663" w:rsidRPr="009A3663">
        <w:rPr>
          <w:noProof/>
        </w:rPr>
        <w:t>[1]</w:t>
      </w:r>
      <w:r w:rsidR="009A3663" w:rsidRPr="009A3663">
        <w:rPr>
          <w:noProof/>
        </w:rPr>
        <w:tab/>
        <w:t>Ulrich RS, Zimring C. Healthcare Leadership: A review of the research literature on evidence-based healthcare design. Atlanta, Georgia, USA.: 2008.</w:t>
      </w:r>
    </w:p>
    <w:p w14:paraId="58A208FF"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[2]</w:t>
      </w:r>
      <w:r w:rsidRPr="009A3663">
        <w:rPr>
          <w:noProof/>
        </w:rPr>
        <w:tab/>
        <w:t>Loveday HP, Wilson JA, Pratt RJ, Golsorkhi M, Tingle A, Bak A, et al. epic3: National Evidence-Based Guidelines for Preventing Healthcare-Associated Infections in NHS Hospitals in England. J Hosp Infect 2014;86 Suppl 1:S1–70. https://doi.org/10.1016/S0195-6701(13)60012-2.</w:t>
      </w:r>
    </w:p>
    <w:p w14:paraId="5B400643"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[3]</w:t>
      </w:r>
      <w:r w:rsidRPr="009A3663">
        <w:rPr>
          <w:noProof/>
        </w:rPr>
        <w:tab/>
        <w:t>Wilson AM, Reynolds KA, Jaykus LA, Escudero-Abarca B, Gerba CP. Comparison of estimated norovirus infection risk reductions for a single fomite contact scenario with residual and nonresidual hand sanitizers. Am J Infect Control 2019:[in press]. https://doi.org/10.1016/j.ajic.2019.09.010.</w:t>
      </w:r>
    </w:p>
    <w:p w14:paraId="423D1A32"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[4]</w:t>
      </w:r>
      <w:r w:rsidRPr="009A3663">
        <w:rPr>
          <w:noProof/>
        </w:rPr>
        <w:tab/>
        <w:t>Kampf G, Todt D, Pfaender S, Steinmann E. Persistence of coronaviruses on inanimate surfaces and their inactivation with biocidal agents. J Hosp Infect 2020;104:246–51. https://doi.org/10.1016/j.jhin.2020.01.022.</w:t>
      </w:r>
    </w:p>
    <w:p w14:paraId="3D22D28C"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[5]</w:t>
      </w:r>
      <w:r w:rsidRPr="009A3663">
        <w:rPr>
          <w:noProof/>
        </w:rPr>
        <w:tab/>
        <w:t>Gerba CP. Quaternary ammonium biocides: Efficacy in application. Appl Environ Microbiol 2015;81:464–9. https://doi.org/10.1128/AEM.02633-14.</w:t>
      </w:r>
    </w:p>
    <w:p w14:paraId="7BF40B4A"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[6]</w:t>
      </w:r>
      <w:r w:rsidRPr="009A3663">
        <w:rPr>
          <w:noProof/>
        </w:rPr>
        <w:tab/>
        <w:t>Rotter ML, Kampf G, Suchomel M, Kundi M. Population Kinetics of the Skin Flora on Gloved Hands Following Surgical Hand Disinfection With 3 Propanol-Based Hand Rubs: A Prospective, Randomized, Double-Blind Trial. Infect Control Hosp Epidemiol 2007;28:346–50. https://doi.org/10.1086/510865.</w:t>
      </w:r>
    </w:p>
    <w:p w14:paraId="5C620C31"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[7]</w:t>
      </w:r>
      <w:r w:rsidRPr="009A3663">
        <w:rPr>
          <w:noProof/>
        </w:rPr>
        <w:tab/>
        <w:t>Dancer SJ, White LF, Lamb J, Girvan EK, Robertson C. Measuring the effect of enhanced cleaning in a UK hospital: a prospective cross-over study. BMC Med 2009;7:28. https://doi.org/10.1186/1741-7015-7-28.</w:t>
      </w:r>
    </w:p>
    <w:p w14:paraId="387AACD0"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lastRenderedPageBreak/>
        <w:t>[8]</w:t>
      </w:r>
      <w:r w:rsidRPr="009A3663">
        <w:rPr>
          <w:noProof/>
        </w:rPr>
        <w:tab/>
        <w:t>Kampf G. Adaptive microbial response to low-level benzalkonium chloride exposure. J Hosp Infect 2018;100:e1–22. https://doi.org/10.1016/j.jhin.2018.05.019.</w:t>
      </w:r>
    </w:p>
    <w:p w14:paraId="55446873"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[9]</w:t>
      </w:r>
      <w:r w:rsidRPr="009A3663">
        <w:rPr>
          <w:noProof/>
        </w:rPr>
        <w:tab/>
        <w:t>Smith K, Gemmell CG, Hunter IS. The association between biocide tolerance and the presence or absence of qac genes among hospital-acquired and community-acquired MRSA isolates. J Antimicrob Chemother 2008;61:78–84. https://doi.org/10.1093/jac/dkm395.</w:t>
      </w:r>
    </w:p>
    <w:p w14:paraId="3C67E928"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[10]</w:t>
      </w:r>
      <w:r w:rsidRPr="009A3663">
        <w:rPr>
          <w:noProof/>
        </w:rPr>
        <w:tab/>
        <w:t>Wilson AM, Verhougstraete MP, Beamer PI, King M-F, Reynolds KA, Gerba CP. Frequency of hand-to-head, -mouth, -eyes, and -nose contacts for adults and children during eating and non-eating macro-activities. J Expo Sci Environ Epidemiol 2020;Accepted.</w:t>
      </w:r>
    </w:p>
    <w:p w14:paraId="0613CC2D" w14:textId="79687427" w:rsidR="000145BA" w:rsidRPr="00BC48E6" w:rsidRDefault="001A2516" w:rsidP="009A3663">
      <w:pPr>
        <w:widowControl w:val="0"/>
        <w:autoSpaceDE w:val="0"/>
        <w:autoSpaceDN w:val="0"/>
        <w:adjustRightInd w:val="0"/>
        <w:spacing w:line="360" w:lineRule="auto"/>
        <w:ind w:left="640" w:hanging="640"/>
        <w:rPr>
          <w:color w:val="000000"/>
          <w:lang w:val="en-GB"/>
        </w:rPr>
      </w:pPr>
      <w:r w:rsidRPr="00BC48E6">
        <w:rPr>
          <w:color w:val="000000"/>
          <w:lang w:val="en-GB"/>
        </w:rPr>
        <w:fldChar w:fldCharType="end"/>
      </w:r>
    </w:p>
    <w:p w14:paraId="7D894EE4" w14:textId="77777777" w:rsidR="000145BA" w:rsidRPr="00BC48E6" w:rsidRDefault="000145BA" w:rsidP="00622078">
      <w:pPr>
        <w:spacing w:after="240" w:line="360" w:lineRule="auto"/>
        <w:rPr>
          <w:lang w:val="en-GB"/>
        </w:rPr>
      </w:pPr>
      <w:r w:rsidRPr="00BC48E6">
        <w:rPr>
          <w:color w:val="000000"/>
          <w:lang w:val="en-GB"/>
        </w:rPr>
        <w:br/>
      </w:r>
    </w:p>
    <w:p w14:paraId="3D202E97" w14:textId="3B9345BD" w:rsidR="00B606B4" w:rsidRPr="00BC48E6" w:rsidRDefault="00B606B4" w:rsidP="00622078">
      <w:pPr>
        <w:spacing w:line="360" w:lineRule="auto"/>
        <w:rPr>
          <w:lang w:val="en-GB"/>
        </w:rPr>
      </w:pPr>
    </w:p>
    <w:sectPr w:rsidR="00B606B4" w:rsidRPr="00BC48E6">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0" w:author="Amanda Wilson" w:date="2020-09-18T16:02:00Z" w:initials="AW">
    <w:p w14:paraId="7F3F1E35" w14:textId="0C242F7B" w:rsidR="00BF7C15" w:rsidRDefault="00BF7C15">
      <w:pPr>
        <w:pStyle w:val="CommentText"/>
      </w:pPr>
      <w:r>
        <w:rPr>
          <w:rStyle w:val="CommentReference"/>
        </w:rPr>
        <w:annotationRef/>
      </w:r>
      <w:r>
        <w:t xml:space="preserve">This is an interesting insight. I went back to the original report to try to make sense of the timeline, and the different time points for the pretreatment values for the two groups confused me. Do you think the values we’re using here are only the pretreatment values for the first group? That would make sense, but just wondered what your </w:t>
      </w:r>
      <w:proofErr w:type="gramStart"/>
      <w:r>
        <w:t>take away</w:t>
      </w:r>
      <w:proofErr w:type="gramEnd"/>
      <w:r>
        <w:t xml:space="preserve"> from the report was as well.</w:t>
      </w:r>
    </w:p>
  </w:comment>
  <w:comment w:id="43" w:author="Amanda Wilson" w:date="2020-09-18T16:10:00Z" w:initials="AW">
    <w:p w14:paraId="71690A61" w14:textId="4E20D549" w:rsidR="00AD6954" w:rsidRDefault="00AD6954">
      <w:pPr>
        <w:pStyle w:val="CommentText"/>
      </w:pPr>
      <w:r>
        <w:rPr>
          <w:rStyle w:val="CommentReference"/>
        </w:rPr>
        <w:annotationRef/>
      </w:r>
      <w:r>
        <w:t>How do we know when this occurred? Or do we mean the initial log10 reduction within the first 2 hours of application?</w:t>
      </w:r>
    </w:p>
  </w:comment>
  <w:comment w:id="50" w:author="Amanda Wilson" w:date="2020-09-18T15:37:00Z" w:initials="AW">
    <w:p w14:paraId="560414AF" w14:textId="15D77056" w:rsidR="007A7BA3" w:rsidRDefault="007A7BA3">
      <w:pPr>
        <w:pStyle w:val="CommentText"/>
      </w:pPr>
      <w:r>
        <w:rPr>
          <w:rStyle w:val="CommentReference"/>
        </w:rPr>
        <w:annotationRef/>
      </w:r>
      <w:r w:rsidRPr="007A7BA3">
        <w:t>https://www.ncbi.nlm.nih.gov/pmc/articles/PMC4277564/</w:t>
      </w:r>
    </w:p>
  </w:comment>
  <w:comment w:id="54" w:author="Amanda Wilson" w:date="2020-09-18T15:38:00Z" w:initials="AW">
    <w:p w14:paraId="07E180BB" w14:textId="365B2BBA" w:rsidR="007A7BA3" w:rsidRDefault="007A7BA3">
      <w:pPr>
        <w:pStyle w:val="CommentText"/>
      </w:pPr>
      <w:r>
        <w:rPr>
          <w:rStyle w:val="CommentReference"/>
        </w:rPr>
        <w:annotationRef/>
      </w:r>
      <w:r>
        <w:t xml:space="preserve">I think I know what you’re getting at here, but maybe we could be more explicit. Do you mean a false sense of security as in not needing to reapply the </w:t>
      </w:r>
      <w:proofErr w:type="spellStart"/>
      <w:r>
        <w:t>sanitiser</w:t>
      </w:r>
      <w:proofErr w:type="spellEnd"/>
      <w:r>
        <w:t xml:space="preserve"> assuming the residual effect is still “doing the job”?</w:t>
      </w:r>
    </w:p>
  </w:comment>
  <w:comment w:id="57" w:author="Gerba, Charles P - (gerba)" w:date="2020-09-19T09:15:00Z" w:initials="GCP-(">
    <w:p w14:paraId="69DC59DF" w14:textId="4570A5D7" w:rsidR="0000220D" w:rsidRDefault="0000220D">
      <w:pPr>
        <w:pStyle w:val="CommentText"/>
      </w:pPr>
      <w:r>
        <w:rPr>
          <w:rStyle w:val="CommentReference"/>
        </w:rPr>
        <w:annotationRef/>
      </w:r>
    </w:p>
  </w:comment>
  <w:comment w:id="58" w:author="Gerba, Charles P - (gerba)" w:date="2020-09-19T09:15:00Z" w:initials="GCP-(">
    <w:p w14:paraId="747B798B" w14:textId="6B7FBE61" w:rsidR="0000220D" w:rsidRDefault="0000220D">
      <w:pPr>
        <w:pStyle w:val="CommentText"/>
      </w:pPr>
      <w:r>
        <w:rPr>
          <w:rStyle w:val="CommentReference"/>
        </w:rPr>
        <w:annotationRef/>
      </w:r>
      <w:r>
        <w:t>Not sure what you mean by environmental toxicity – to the users -environmental effects? Need a reference for this statement</w:t>
      </w:r>
    </w:p>
  </w:comment>
  <w:comment w:id="61" w:author="Gerba, Charles P - (gerba)" w:date="2020-09-19T09:16:00Z" w:initials="GCP-(">
    <w:p w14:paraId="0357302E" w14:textId="42E00E68" w:rsidR="0000220D" w:rsidRDefault="0000220D">
      <w:pPr>
        <w:pStyle w:val="CommentText"/>
      </w:pPr>
      <w:r>
        <w:rPr>
          <w:rStyle w:val="CommentReference"/>
        </w:rPr>
        <w:annotationRef/>
      </w:r>
    </w:p>
  </w:comment>
  <w:comment w:id="62" w:author="Gerba, Charles P - (gerba)" w:date="2020-09-19T09:16:00Z" w:initials="GCP-(">
    <w:p w14:paraId="28958061" w14:textId="459E0568" w:rsidR="0000220D" w:rsidRDefault="0000220D">
      <w:pPr>
        <w:pStyle w:val="CommentText"/>
      </w:pPr>
      <w:r>
        <w:rPr>
          <w:rStyle w:val="CommentReference"/>
        </w:rPr>
        <w:annotationRef/>
      </w:r>
      <w:r>
        <w:t>May need a reference for this – I believe 1 ml is the recommended amount</w:t>
      </w:r>
    </w:p>
  </w:comment>
  <w:comment w:id="59" w:author="Amanda Wilson" w:date="2020-09-18T15:39:00Z" w:initials="AW">
    <w:p w14:paraId="4DAF5CD9" w14:textId="48088680" w:rsidR="0060150D" w:rsidRDefault="0060150D">
      <w:pPr>
        <w:pStyle w:val="CommentText"/>
      </w:pPr>
      <w:r>
        <w:rPr>
          <w:rStyle w:val="CommentReference"/>
        </w:rPr>
        <w:annotationRef/>
      </w:r>
      <w:r>
        <w:t>That’s a really good point – 3 mL seems like a lot!</w:t>
      </w:r>
    </w:p>
  </w:comment>
  <w:comment w:id="66" w:author="Gerba, Charles P - (gerba)" w:date="2020-09-19T09:18:00Z" w:initials="GCP-(">
    <w:p w14:paraId="47EEB85E" w14:textId="72C582EC" w:rsidR="0000220D" w:rsidRDefault="0000220D">
      <w:pPr>
        <w:pStyle w:val="CommentText"/>
      </w:pPr>
      <w:r>
        <w:rPr>
          <w:rStyle w:val="CommentReference"/>
        </w:rPr>
        <w:annotationRef/>
      </w:r>
      <w:r>
        <w:t xml:space="preserve">I would expect that growth of indigenous bacteria on the hands occurs i.e. micrococcus, Staph. epidermis </w:t>
      </w:r>
    </w:p>
  </w:comment>
  <w:comment w:id="65" w:author="Amanda Wilson" w:date="2020-09-18T16:04:00Z" w:initials="AW">
    <w:p w14:paraId="33CE79D6" w14:textId="2BE48B2F" w:rsidR="00BA493F" w:rsidRDefault="00BA493F">
      <w:pPr>
        <w:pStyle w:val="CommentText"/>
      </w:pPr>
      <w:r>
        <w:rPr>
          <w:rStyle w:val="CommentReference"/>
        </w:rPr>
        <w:annotationRef/>
      </w:r>
      <w:r>
        <w:t xml:space="preserve">I’m not sure what’s meant here. Do you mean that the dominant factor of exposure would be due to growth as opposed to picking things up during hand-to-surface contacts? Does this add controversy to discussions around the importance of hand </w:t>
      </w:r>
      <w:proofErr w:type="spellStart"/>
      <w:r>
        <w:t>sanitiser</w:t>
      </w:r>
      <w:proofErr w:type="spellEnd"/>
      <w:r>
        <w:t xml:space="preserve"> + surface disinfection vs. the use of one alone?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3F1E35" w15:done="0"/>
  <w15:commentEx w15:paraId="71690A61" w15:done="0"/>
  <w15:commentEx w15:paraId="560414AF" w15:done="0"/>
  <w15:commentEx w15:paraId="07E180BB" w15:done="0"/>
  <w15:commentEx w15:paraId="69DC59DF" w15:done="1"/>
  <w15:commentEx w15:paraId="747B798B" w15:paraIdParent="69DC59DF" w15:done="1"/>
  <w15:commentEx w15:paraId="0357302E" w15:done="0"/>
  <w15:commentEx w15:paraId="28958061" w15:paraIdParent="0357302E" w15:done="0"/>
  <w15:commentEx w15:paraId="4DAF5CD9" w15:done="0"/>
  <w15:commentEx w15:paraId="47EEB85E" w15:done="0"/>
  <w15:commentEx w15:paraId="33CE79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04AAB" w16cex:dateUtc="2020-09-19T16:15:00Z"/>
  <w16cex:commentExtensible w16cex:durableId="23104AAC" w16cex:dateUtc="2020-09-19T16:15:00Z"/>
  <w16cex:commentExtensible w16cex:durableId="23104B0A" w16cex:dateUtc="2020-09-19T16:16:00Z"/>
  <w16cex:commentExtensible w16cex:durableId="23104B0B" w16cex:dateUtc="2020-09-19T16:16:00Z"/>
  <w16cex:commentExtensible w16cex:durableId="23104B6A" w16cex:dateUtc="2020-09-19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3F1E35" w16cid:durableId="230F588C"/>
  <w16cid:commentId w16cid:paraId="71690A61" w16cid:durableId="230F5A5C"/>
  <w16cid:commentId w16cid:paraId="560414AF" w16cid:durableId="230F52AD"/>
  <w16cid:commentId w16cid:paraId="07E180BB" w16cid:durableId="230F52D8"/>
  <w16cid:commentId w16cid:paraId="69DC59DF" w16cid:durableId="23104AAB"/>
  <w16cid:commentId w16cid:paraId="747B798B" w16cid:durableId="23104AAC"/>
  <w16cid:commentId w16cid:paraId="0357302E" w16cid:durableId="23104B0A"/>
  <w16cid:commentId w16cid:paraId="28958061" w16cid:durableId="23104B0B"/>
  <w16cid:commentId w16cid:paraId="4DAF5CD9" w16cid:durableId="230F532F"/>
  <w16cid:commentId w16cid:paraId="47EEB85E" w16cid:durableId="23104B6A"/>
  <w16cid:commentId w16cid:paraId="33CE79D6" w16cid:durableId="230F58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8B3B6" w14:textId="77777777" w:rsidR="00190EE6" w:rsidRDefault="00190EE6" w:rsidP="00D0420B">
      <w:pPr>
        <w:spacing w:line="240" w:lineRule="auto"/>
      </w:pPr>
      <w:r>
        <w:separator/>
      </w:r>
    </w:p>
  </w:endnote>
  <w:endnote w:type="continuationSeparator" w:id="0">
    <w:p w14:paraId="3CECDB47" w14:textId="77777777" w:rsidR="00190EE6" w:rsidRDefault="00190EE6" w:rsidP="00D04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5480578"/>
      <w:docPartObj>
        <w:docPartGallery w:val="Page Numbers (Bottom of Page)"/>
        <w:docPartUnique/>
      </w:docPartObj>
    </w:sdtPr>
    <w:sdtEndPr>
      <w:rPr>
        <w:noProof/>
      </w:rPr>
    </w:sdtEndPr>
    <w:sdtContent>
      <w:p w14:paraId="3A13E07E" w14:textId="1173A731" w:rsidR="00D0420B" w:rsidRDefault="00D042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356FB8" w14:textId="77777777" w:rsidR="00D0420B" w:rsidRDefault="00D04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4A608" w14:textId="77777777" w:rsidR="00190EE6" w:rsidRDefault="00190EE6" w:rsidP="00D0420B">
      <w:pPr>
        <w:spacing w:line="240" w:lineRule="auto"/>
      </w:pPr>
      <w:r>
        <w:separator/>
      </w:r>
    </w:p>
  </w:footnote>
  <w:footnote w:type="continuationSeparator" w:id="0">
    <w:p w14:paraId="3728E808" w14:textId="77777777" w:rsidR="00190EE6" w:rsidRDefault="00190EE6" w:rsidP="00D042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8D4"/>
    <w:multiLevelType w:val="multilevel"/>
    <w:tmpl w:val="65FE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6D39"/>
    <w:multiLevelType w:val="multilevel"/>
    <w:tmpl w:val="D1C05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66F79"/>
    <w:multiLevelType w:val="multilevel"/>
    <w:tmpl w:val="6CA46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CE36A8"/>
    <w:multiLevelType w:val="multilevel"/>
    <w:tmpl w:val="11DC9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ba, Charles P - (gerba)">
    <w15:presenceInfo w15:providerId="None" w15:userId="Gerba, Charles P - (gerba)"/>
  </w15:person>
  <w15:person w15:author="Marco-Felipe King">
    <w15:presenceInfo w15:providerId="AD" w15:userId="S::cenmk@leeds.ac.uk::a3598a75-8fb1-4b74-9349-40bf95690eac"/>
  </w15:person>
  <w15:person w15:author="Amanda Wilson">
    <w15:presenceInfo w15:providerId="Windows Live" w15:userId="48fe747564c99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B4"/>
    <w:rsid w:val="0000220D"/>
    <w:rsid w:val="000145BA"/>
    <w:rsid w:val="00071464"/>
    <w:rsid w:val="000B3752"/>
    <w:rsid w:val="0016111F"/>
    <w:rsid w:val="00190EE6"/>
    <w:rsid w:val="00190F95"/>
    <w:rsid w:val="001A2516"/>
    <w:rsid w:val="001A39C3"/>
    <w:rsid w:val="001A70AD"/>
    <w:rsid w:val="001D3348"/>
    <w:rsid w:val="002A3BB1"/>
    <w:rsid w:val="002B0DBE"/>
    <w:rsid w:val="002D5A97"/>
    <w:rsid w:val="003C5A3E"/>
    <w:rsid w:val="003D1CF7"/>
    <w:rsid w:val="003D7994"/>
    <w:rsid w:val="00440A6D"/>
    <w:rsid w:val="004646DD"/>
    <w:rsid w:val="004B0F25"/>
    <w:rsid w:val="004C3728"/>
    <w:rsid w:val="004E0B25"/>
    <w:rsid w:val="0050325F"/>
    <w:rsid w:val="005220A0"/>
    <w:rsid w:val="00537DD5"/>
    <w:rsid w:val="00550203"/>
    <w:rsid w:val="005618BD"/>
    <w:rsid w:val="005E3F41"/>
    <w:rsid w:val="0060150D"/>
    <w:rsid w:val="006201F9"/>
    <w:rsid w:val="00622078"/>
    <w:rsid w:val="00684C07"/>
    <w:rsid w:val="006933D3"/>
    <w:rsid w:val="00695C16"/>
    <w:rsid w:val="006B0EE8"/>
    <w:rsid w:val="006D30C9"/>
    <w:rsid w:val="006F5FFB"/>
    <w:rsid w:val="0076309B"/>
    <w:rsid w:val="007A7BA3"/>
    <w:rsid w:val="007B5B6B"/>
    <w:rsid w:val="008402D2"/>
    <w:rsid w:val="00851430"/>
    <w:rsid w:val="00862B12"/>
    <w:rsid w:val="008A5678"/>
    <w:rsid w:val="00904683"/>
    <w:rsid w:val="009175FA"/>
    <w:rsid w:val="009474AD"/>
    <w:rsid w:val="009625A1"/>
    <w:rsid w:val="009A3663"/>
    <w:rsid w:val="009D29E5"/>
    <w:rsid w:val="00A46963"/>
    <w:rsid w:val="00A60B3B"/>
    <w:rsid w:val="00AB79B7"/>
    <w:rsid w:val="00AD0065"/>
    <w:rsid w:val="00AD6954"/>
    <w:rsid w:val="00B37220"/>
    <w:rsid w:val="00B51271"/>
    <w:rsid w:val="00B606B4"/>
    <w:rsid w:val="00B96FB7"/>
    <w:rsid w:val="00BA493F"/>
    <w:rsid w:val="00BC48E6"/>
    <w:rsid w:val="00BC64E7"/>
    <w:rsid w:val="00BF7C15"/>
    <w:rsid w:val="00C14C34"/>
    <w:rsid w:val="00C57BE6"/>
    <w:rsid w:val="00CD1063"/>
    <w:rsid w:val="00CD400C"/>
    <w:rsid w:val="00CE172E"/>
    <w:rsid w:val="00CE461B"/>
    <w:rsid w:val="00CF4AC9"/>
    <w:rsid w:val="00D0420B"/>
    <w:rsid w:val="00D33797"/>
    <w:rsid w:val="00D3529A"/>
    <w:rsid w:val="00D66767"/>
    <w:rsid w:val="00D7730E"/>
    <w:rsid w:val="00D86115"/>
    <w:rsid w:val="00D9486C"/>
    <w:rsid w:val="00DB3846"/>
    <w:rsid w:val="00DB6635"/>
    <w:rsid w:val="00DC6930"/>
    <w:rsid w:val="00E23AE5"/>
    <w:rsid w:val="00E60E21"/>
    <w:rsid w:val="00E82A2C"/>
    <w:rsid w:val="00E9750F"/>
    <w:rsid w:val="00EC73BB"/>
    <w:rsid w:val="00F0183B"/>
    <w:rsid w:val="00F16210"/>
    <w:rsid w:val="00F77F7A"/>
    <w:rsid w:val="00FB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6B9FE"/>
  <w15:docId w15:val="{F52E953B-75BD-4931-ADA8-8D35F4FD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40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0C"/>
    <w:rPr>
      <w:rFonts w:ascii="Segoe UI" w:hAnsi="Segoe UI" w:cs="Segoe UI"/>
      <w:sz w:val="18"/>
      <w:szCs w:val="18"/>
    </w:rPr>
  </w:style>
  <w:style w:type="paragraph" w:styleId="Header">
    <w:name w:val="header"/>
    <w:basedOn w:val="Normal"/>
    <w:link w:val="HeaderChar"/>
    <w:uiPriority w:val="99"/>
    <w:unhideWhenUsed/>
    <w:rsid w:val="00D0420B"/>
    <w:pPr>
      <w:tabs>
        <w:tab w:val="center" w:pos="4680"/>
        <w:tab w:val="right" w:pos="9360"/>
      </w:tabs>
      <w:spacing w:line="240" w:lineRule="auto"/>
    </w:pPr>
  </w:style>
  <w:style w:type="character" w:customStyle="1" w:styleId="HeaderChar">
    <w:name w:val="Header Char"/>
    <w:basedOn w:val="DefaultParagraphFont"/>
    <w:link w:val="Header"/>
    <w:uiPriority w:val="99"/>
    <w:rsid w:val="00D0420B"/>
  </w:style>
  <w:style w:type="paragraph" w:styleId="Footer">
    <w:name w:val="footer"/>
    <w:basedOn w:val="Normal"/>
    <w:link w:val="FooterChar"/>
    <w:uiPriority w:val="99"/>
    <w:unhideWhenUsed/>
    <w:rsid w:val="00D0420B"/>
    <w:pPr>
      <w:tabs>
        <w:tab w:val="center" w:pos="4680"/>
        <w:tab w:val="right" w:pos="9360"/>
      </w:tabs>
      <w:spacing w:line="240" w:lineRule="auto"/>
    </w:pPr>
  </w:style>
  <w:style w:type="character" w:customStyle="1" w:styleId="FooterChar">
    <w:name w:val="Footer Char"/>
    <w:basedOn w:val="DefaultParagraphFont"/>
    <w:link w:val="Footer"/>
    <w:uiPriority w:val="99"/>
    <w:rsid w:val="00D0420B"/>
  </w:style>
  <w:style w:type="paragraph" w:styleId="ListParagraph">
    <w:name w:val="List Paragraph"/>
    <w:basedOn w:val="Normal"/>
    <w:uiPriority w:val="34"/>
    <w:qFormat/>
    <w:rsid w:val="00DB3846"/>
    <w:pPr>
      <w:ind w:left="720"/>
      <w:contextualSpacing/>
    </w:pPr>
  </w:style>
  <w:style w:type="paragraph" w:styleId="NormalWeb">
    <w:name w:val="Normal (Web)"/>
    <w:basedOn w:val="Normal"/>
    <w:uiPriority w:val="99"/>
    <w:semiHidden/>
    <w:unhideWhenUsed/>
    <w:rsid w:val="000145B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0145BA"/>
  </w:style>
  <w:style w:type="paragraph" w:styleId="Caption">
    <w:name w:val="caption"/>
    <w:basedOn w:val="Normal"/>
    <w:next w:val="Normal"/>
    <w:uiPriority w:val="35"/>
    <w:unhideWhenUsed/>
    <w:qFormat/>
    <w:rsid w:val="00A60B3B"/>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AB79B7"/>
    <w:rPr>
      <w:b/>
      <w:bCs/>
    </w:rPr>
  </w:style>
  <w:style w:type="character" w:customStyle="1" w:styleId="CommentSubjectChar">
    <w:name w:val="Comment Subject Char"/>
    <w:basedOn w:val="CommentTextChar"/>
    <w:link w:val="CommentSubject"/>
    <w:uiPriority w:val="99"/>
    <w:semiHidden/>
    <w:rsid w:val="00AB79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00610">
      <w:bodyDiv w:val="1"/>
      <w:marLeft w:val="0"/>
      <w:marRight w:val="0"/>
      <w:marTop w:val="0"/>
      <w:marBottom w:val="0"/>
      <w:divBdr>
        <w:top w:val="none" w:sz="0" w:space="0" w:color="auto"/>
        <w:left w:val="none" w:sz="0" w:space="0" w:color="auto"/>
        <w:bottom w:val="none" w:sz="0" w:space="0" w:color="auto"/>
        <w:right w:val="none" w:sz="0" w:space="0" w:color="auto"/>
      </w:divBdr>
    </w:div>
    <w:div w:id="690034792">
      <w:bodyDiv w:val="1"/>
      <w:marLeft w:val="0"/>
      <w:marRight w:val="0"/>
      <w:marTop w:val="0"/>
      <w:marBottom w:val="0"/>
      <w:divBdr>
        <w:top w:val="none" w:sz="0" w:space="0" w:color="auto"/>
        <w:left w:val="none" w:sz="0" w:space="0" w:color="auto"/>
        <w:bottom w:val="none" w:sz="0" w:space="0" w:color="auto"/>
        <w:right w:val="none" w:sz="0" w:space="0" w:color="auto"/>
      </w:divBdr>
      <w:divsChild>
        <w:div w:id="253780783">
          <w:marLeft w:val="0"/>
          <w:marRight w:val="0"/>
          <w:marTop w:val="0"/>
          <w:marBottom w:val="0"/>
          <w:divBdr>
            <w:top w:val="none" w:sz="0" w:space="0" w:color="auto"/>
            <w:left w:val="none" w:sz="0" w:space="0" w:color="auto"/>
            <w:bottom w:val="none" w:sz="0" w:space="0" w:color="auto"/>
            <w:right w:val="none" w:sz="0" w:space="0" w:color="auto"/>
          </w:divBdr>
          <w:divsChild>
            <w:div w:id="1339039643">
              <w:marLeft w:val="0"/>
              <w:marRight w:val="0"/>
              <w:marTop w:val="0"/>
              <w:marBottom w:val="0"/>
              <w:divBdr>
                <w:top w:val="none" w:sz="0" w:space="0" w:color="auto"/>
                <w:left w:val="none" w:sz="0" w:space="0" w:color="auto"/>
                <w:bottom w:val="none" w:sz="0" w:space="0" w:color="auto"/>
                <w:right w:val="none" w:sz="0" w:space="0" w:color="auto"/>
              </w:divBdr>
              <w:divsChild>
                <w:div w:id="1101146364">
                  <w:marLeft w:val="0"/>
                  <w:marRight w:val="0"/>
                  <w:marTop w:val="0"/>
                  <w:marBottom w:val="0"/>
                  <w:divBdr>
                    <w:top w:val="none" w:sz="0" w:space="0" w:color="auto"/>
                    <w:left w:val="none" w:sz="0" w:space="0" w:color="auto"/>
                    <w:bottom w:val="none" w:sz="0" w:space="0" w:color="auto"/>
                    <w:right w:val="none" w:sz="0" w:space="0" w:color="auto"/>
                  </w:divBdr>
                  <w:divsChild>
                    <w:div w:id="18495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4935">
      <w:bodyDiv w:val="1"/>
      <w:marLeft w:val="0"/>
      <w:marRight w:val="0"/>
      <w:marTop w:val="0"/>
      <w:marBottom w:val="0"/>
      <w:divBdr>
        <w:top w:val="none" w:sz="0" w:space="0" w:color="auto"/>
        <w:left w:val="none" w:sz="0" w:space="0" w:color="auto"/>
        <w:bottom w:val="none" w:sz="0" w:space="0" w:color="auto"/>
        <w:right w:val="none" w:sz="0" w:space="0" w:color="auto"/>
      </w:divBdr>
      <w:divsChild>
        <w:div w:id="1758595027">
          <w:marLeft w:val="0"/>
          <w:marRight w:val="0"/>
          <w:marTop w:val="0"/>
          <w:marBottom w:val="0"/>
          <w:divBdr>
            <w:top w:val="none" w:sz="0" w:space="0" w:color="auto"/>
            <w:left w:val="none" w:sz="0" w:space="0" w:color="auto"/>
            <w:bottom w:val="none" w:sz="0" w:space="0" w:color="auto"/>
            <w:right w:val="none" w:sz="0" w:space="0" w:color="auto"/>
          </w:divBdr>
          <w:divsChild>
            <w:div w:id="613908198">
              <w:marLeft w:val="0"/>
              <w:marRight w:val="0"/>
              <w:marTop w:val="0"/>
              <w:marBottom w:val="0"/>
              <w:divBdr>
                <w:top w:val="none" w:sz="0" w:space="0" w:color="auto"/>
                <w:left w:val="none" w:sz="0" w:space="0" w:color="auto"/>
                <w:bottom w:val="none" w:sz="0" w:space="0" w:color="auto"/>
                <w:right w:val="none" w:sz="0" w:space="0" w:color="auto"/>
              </w:divBdr>
              <w:divsChild>
                <w:div w:id="667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6509">
      <w:bodyDiv w:val="1"/>
      <w:marLeft w:val="0"/>
      <w:marRight w:val="0"/>
      <w:marTop w:val="0"/>
      <w:marBottom w:val="0"/>
      <w:divBdr>
        <w:top w:val="none" w:sz="0" w:space="0" w:color="auto"/>
        <w:left w:val="none" w:sz="0" w:space="0" w:color="auto"/>
        <w:bottom w:val="none" w:sz="0" w:space="0" w:color="auto"/>
        <w:right w:val="none" w:sz="0" w:space="0" w:color="auto"/>
      </w:divBdr>
    </w:div>
    <w:div w:id="1203244993">
      <w:bodyDiv w:val="1"/>
      <w:marLeft w:val="0"/>
      <w:marRight w:val="0"/>
      <w:marTop w:val="0"/>
      <w:marBottom w:val="0"/>
      <w:divBdr>
        <w:top w:val="none" w:sz="0" w:space="0" w:color="auto"/>
        <w:left w:val="none" w:sz="0" w:space="0" w:color="auto"/>
        <w:bottom w:val="none" w:sz="0" w:space="0" w:color="auto"/>
        <w:right w:val="none" w:sz="0" w:space="0" w:color="auto"/>
      </w:divBdr>
      <w:divsChild>
        <w:div w:id="1526408907">
          <w:marLeft w:val="0"/>
          <w:marRight w:val="0"/>
          <w:marTop w:val="0"/>
          <w:marBottom w:val="0"/>
          <w:divBdr>
            <w:top w:val="none" w:sz="0" w:space="0" w:color="auto"/>
            <w:left w:val="none" w:sz="0" w:space="0" w:color="auto"/>
            <w:bottom w:val="none" w:sz="0" w:space="0" w:color="auto"/>
            <w:right w:val="none" w:sz="0" w:space="0" w:color="auto"/>
          </w:divBdr>
          <w:divsChild>
            <w:div w:id="1583837838">
              <w:marLeft w:val="0"/>
              <w:marRight w:val="0"/>
              <w:marTop w:val="0"/>
              <w:marBottom w:val="0"/>
              <w:divBdr>
                <w:top w:val="none" w:sz="0" w:space="0" w:color="auto"/>
                <w:left w:val="none" w:sz="0" w:space="0" w:color="auto"/>
                <w:bottom w:val="none" w:sz="0" w:space="0" w:color="auto"/>
                <w:right w:val="none" w:sz="0" w:space="0" w:color="auto"/>
              </w:divBdr>
              <w:divsChild>
                <w:div w:id="7083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4210">
      <w:bodyDiv w:val="1"/>
      <w:marLeft w:val="0"/>
      <w:marRight w:val="0"/>
      <w:marTop w:val="0"/>
      <w:marBottom w:val="0"/>
      <w:divBdr>
        <w:top w:val="none" w:sz="0" w:space="0" w:color="auto"/>
        <w:left w:val="none" w:sz="0" w:space="0" w:color="auto"/>
        <w:bottom w:val="none" w:sz="0" w:space="0" w:color="auto"/>
        <w:right w:val="none" w:sz="0" w:space="0" w:color="auto"/>
      </w:divBdr>
    </w:div>
    <w:div w:id="1476601251">
      <w:bodyDiv w:val="1"/>
      <w:marLeft w:val="0"/>
      <w:marRight w:val="0"/>
      <w:marTop w:val="0"/>
      <w:marBottom w:val="0"/>
      <w:divBdr>
        <w:top w:val="none" w:sz="0" w:space="0" w:color="auto"/>
        <w:left w:val="none" w:sz="0" w:space="0" w:color="auto"/>
        <w:bottom w:val="none" w:sz="0" w:space="0" w:color="auto"/>
        <w:right w:val="none" w:sz="0" w:space="0" w:color="auto"/>
      </w:divBdr>
    </w:div>
    <w:div w:id="1530486294">
      <w:bodyDiv w:val="1"/>
      <w:marLeft w:val="0"/>
      <w:marRight w:val="0"/>
      <w:marTop w:val="0"/>
      <w:marBottom w:val="0"/>
      <w:divBdr>
        <w:top w:val="none" w:sz="0" w:space="0" w:color="auto"/>
        <w:left w:val="none" w:sz="0" w:space="0" w:color="auto"/>
        <w:bottom w:val="none" w:sz="0" w:space="0" w:color="auto"/>
        <w:right w:val="none" w:sz="0" w:space="0" w:color="auto"/>
      </w:divBdr>
      <w:divsChild>
        <w:div w:id="235750127">
          <w:marLeft w:val="0"/>
          <w:marRight w:val="0"/>
          <w:marTop w:val="0"/>
          <w:marBottom w:val="0"/>
          <w:divBdr>
            <w:top w:val="none" w:sz="0" w:space="0" w:color="auto"/>
            <w:left w:val="none" w:sz="0" w:space="0" w:color="auto"/>
            <w:bottom w:val="none" w:sz="0" w:space="0" w:color="auto"/>
            <w:right w:val="none" w:sz="0" w:space="0" w:color="auto"/>
          </w:divBdr>
          <w:divsChild>
            <w:div w:id="1388216032">
              <w:marLeft w:val="0"/>
              <w:marRight w:val="0"/>
              <w:marTop w:val="0"/>
              <w:marBottom w:val="0"/>
              <w:divBdr>
                <w:top w:val="none" w:sz="0" w:space="0" w:color="auto"/>
                <w:left w:val="none" w:sz="0" w:space="0" w:color="auto"/>
                <w:bottom w:val="none" w:sz="0" w:space="0" w:color="auto"/>
                <w:right w:val="none" w:sz="0" w:space="0" w:color="auto"/>
              </w:divBdr>
              <w:divsChild>
                <w:div w:id="2049530148">
                  <w:marLeft w:val="0"/>
                  <w:marRight w:val="0"/>
                  <w:marTop w:val="0"/>
                  <w:marBottom w:val="0"/>
                  <w:divBdr>
                    <w:top w:val="none" w:sz="0" w:space="0" w:color="auto"/>
                    <w:left w:val="none" w:sz="0" w:space="0" w:color="auto"/>
                    <w:bottom w:val="none" w:sz="0" w:space="0" w:color="auto"/>
                    <w:right w:val="none" w:sz="0" w:space="0" w:color="auto"/>
                  </w:divBdr>
                  <w:divsChild>
                    <w:div w:id="12121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13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EB6CB-1A10-44C3-AC80-0BB0DAA4D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7358</Words>
  <Characters>41947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Wilson</dc:creator>
  <cp:lastModifiedBy>Marco-Felipe King</cp:lastModifiedBy>
  <cp:revision>4</cp:revision>
  <dcterms:created xsi:type="dcterms:W3CDTF">2020-09-21T10:29:00Z</dcterms:created>
  <dcterms:modified xsi:type="dcterms:W3CDTF">2020-10-15T12:40:00Z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http://www.zotero.org/styles/journal-of-hospital-infection</vt:lpwstr>
  </property>
  <property fmtid="{D5CDD505-2E9C-101B-9397-08002B2CF9AE}" pid="3" name="Mendeley Recent Style Id 0_1">
    <vt:lpwstr>http://www.zotero.org/styles/applied-and-environmental-microbiology</vt:lpwstr>
  </property>
  <property fmtid="{D5CDD505-2E9C-101B-9397-08002B2CF9AE}" pid="4" name="Mendeley Recent Style Name 0_1">
    <vt:lpwstr>Applied and Environmental Microbiology</vt:lpwstr>
  </property>
  <property fmtid="{D5CDD505-2E9C-101B-9397-08002B2CF9AE}" pid="5" name="Mendeley Recent Style Id 1_1">
    <vt:lpwstr>http://www.zotero.org/styles/atmosphere</vt:lpwstr>
  </property>
  <property fmtid="{D5CDD505-2E9C-101B-9397-08002B2CF9AE}" pid="6" name="Mendeley Recent Style Name 1_1">
    <vt:lpwstr>Atmosphere</vt:lpwstr>
  </property>
  <property fmtid="{D5CDD505-2E9C-101B-9397-08002B2CF9AE}" pid="7" name="Mendeley Recent Style Id 2_1">
    <vt:lpwstr>http://www.zotero.org/styles/building-and-environment</vt:lpwstr>
  </property>
  <property fmtid="{D5CDD505-2E9C-101B-9397-08002B2CF9AE}" pid="8" name="Mendeley Recent Style Name 2_1">
    <vt:lpwstr>Building and Environment</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http://www.zotero.org/styles/journal-of-hospital-infection</vt:lpwstr>
  </property>
  <property fmtid="{D5CDD505-2E9C-101B-9397-08002B2CF9AE}" pid="16" name="Mendeley Recent Style Name 6_1">
    <vt:lpwstr>Journal of Hospital Infection</vt:lpwstr>
  </property>
  <property fmtid="{D5CDD505-2E9C-101B-9397-08002B2CF9AE}" pid="17" name="Mendeley Recent Style Id 7_1">
    <vt:lpwstr>http://www.zotero.org/styles/journal-of-wind-engineering-and-industrial-aerodynamics</vt:lpwstr>
  </property>
  <property fmtid="{D5CDD505-2E9C-101B-9397-08002B2CF9AE}" pid="18" name="Mendeley Recent Style Name 7_1">
    <vt:lpwstr>Journal of Wind Engineering &amp; Industrial Aerodynamics</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8ab26554-ccaa-3356-aa73-fb8fe86745ad</vt:lpwstr>
  </property>
</Properties>
</file>